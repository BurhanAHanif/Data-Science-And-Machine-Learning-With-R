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8C6A0" w14:textId="77777777" w:rsidR="00324D77" w:rsidRDefault="00324D77" w:rsidP="0085499B">
      <w:pPr>
        <w:spacing w:line="240" w:lineRule="auto"/>
        <w:rPr>
          <w:rFonts w:ascii="Times New Roman" w:hAnsi="Times New Roman" w:cs="Times New Roman"/>
          <w:sz w:val="24"/>
          <w:szCs w:val="24"/>
        </w:rPr>
      </w:pPr>
      <w:r>
        <w:rPr>
          <w:rFonts w:ascii="Times New Roman" w:hAnsi="Times New Roman" w:cs="Times New Roman"/>
          <w:sz w:val="24"/>
          <w:szCs w:val="24"/>
        </w:rPr>
        <w:t xml:space="preserve">Burhan Ahmed Hanif </w:t>
      </w:r>
    </w:p>
    <w:p w14:paraId="5588DBAA" w14:textId="77777777" w:rsidR="00324D77" w:rsidRDefault="00324D77" w:rsidP="0085499B">
      <w:pPr>
        <w:spacing w:line="240" w:lineRule="auto"/>
        <w:rPr>
          <w:rFonts w:ascii="Times New Roman" w:hAnsi="Times New Roman" w:cs="Times New Roman"/>
          <w:sz w:val="24"/>
          <w:szCs w:val="24"/>
        </w:rPr>
      </w:pPr>
      <w:r>
        <w:rPr>
          <w:rFonts w:ascii="Times New Roman" w:hAnsi="Times New Roman" w:cs="Times New Roman"/>
          <w:sz w:val="24"/>
          <w:szCs w:val="24"/>
        </w:rPr>
        <w:t>Professor Adam Kaplener</w:t>
      </w:r>
    </w:p>
    <w:p w14:paraId="7E5FE60A" w14:textId="77777777" w:rsidR="00324D77" w:rsidRDefault="00324D77" w:rsidP="0085499B">
      <w:pPr>
        <w:spacing w:line="240" w:lineRule="auto"/>
        <w:rPr>
          <w:rFonts w:ascii="Times New Roman" w:hAnsi="Times New Roman" w:cs="Times New Roman"/>
          <w:sz w:val="24"/>
          <w:szCs w:val="24"/>
        </w:rPr>
      </w:pPr>
      <w:r>
        <w:rPr>
          <w:rFonts w:ascii="Times New Roman" w:hAnsi="Times New Roman" w:cs="Times New Roman"/>
          <w:sz w:val="24"/>
          <w:szCs w:val="24"/>
        </w:rPr>
        <w:t>04/28/2019</w:t>
      </w:r>
    </w:p>
    <w:p w14:paraId="4009134E" w14:textId="3FE1884E" w:rsidR="00324D77" w:rsidRDefault="00324D77" w:rsidP="0085499B">
      <w:pPr>
        <w:spacing w:line="240" w:lineRule="auto"/>
        <w:rPr>
          <w:ins w:id="0" w:author="Burhan Hanif" w:date="2019-05-26T07:12:00Z"/>
          <w:rFonts w:ascii="Times New Roman" w:hAnsi="Times New Roman" w:cs="Times New Roman"/>
          <w:sz w:val="24"/>
          <w:szCs w:val="24"/>
        </w:rPr>
      </w:pPr>
      <w:r>
        <w:rPr>
          <w:rFonts w:ascii="Times New Roman" w:hAnsi="Times New Roman" w:cs="Times New Roman"/>
          <w:sz w:val="24"/>
          <w:szCs w:val="24"/>
        </w:rPr>
        <w:t>Math 390.4</w:t>
      </w:r>
    </w:p>
    <w:p w14:paraId="4A36F459" w14:textId="5896A546" w:rsidR="00A53A5A" w:rsidRDefault="00A53A5A" w:rsidP="0085499B">
      <w:pPr>
        <w:spacing w:line="240" w:lineRule="auto"/>
        <w:rPr>
          <w:rFonts w:ascii="Times New Roman" w:hAnsi="Times New Roman" w:cs="Times New Roman"/>
          <w:sz w:val="24"/>
          <w:szCs w:val="24"/>
        </w:rPr>
      </w:pPr>
      <w:ins w:id="1" w:author="Burhan Hanif" w:date="2019-05-26T07:12:00Z">
        <w:r>
          <w:rPr>
            <w:rFonts w:ascii="Times New Roman" w:hAnsi="Times New Roman" w:cs="Times New Roman"/>
            <w:sz w:val="24"/>
            <w:szCs w:val="24"/>
          </w:rPr>
          <w:t xml:space="preserve">Term Paper </w:t>
        </w:r>
      </w:ins>
      <w:bookmarkStart w:id="2" w:name="_GoBack"/>
      <w:bookmarkEnd w:id="2"/>
    </w:p>
    <w:p w14:paraId="373672F9" w14:textId="74A1BA36" w:rsidR="00324D77" w:rsidRPr="00066B09" w:rsidRDefault="00324D77" w:rsidP="00CD1B15">
      <w:pPr>
        <w:spacing w:line="480" w:lineRule="auto"/>
        <w:jc w:val="center"/>
        <w:rPr>
          <w:rFonts w:ascii="Times New Roman" w:hAnsi="Times New Roman" w:cs="Times New Roman"/>
          <w:b/>
          <w:sz w:val="24"/>
          <w:szCs w:val="24"/>
          <w:u w:val="single"/>
        </w:rPr>
      </w:pPr>
      <w:r w:rsidRPr="00066B09">
        <w:rPr>
          <w:rFonts w:ascii="Times New Roman" w:hAnsi="Times New Roman" w:cs="Times New Roman"/>
          <w:b/>
          <w:sz w:val="24"/>
          <w:szCs w:val="24"/>
          <w:u w:val="single"/>
        </w:rPr>
        <w:t xml:space="preserve">A </w:t>
      </w:r>
      <w:r w:rsidR="0085499B">
        <w:rPr>
          <w:rFonts w:ascii="Times New Roman" w:hAnsi="Times New Roman" w:cs="Times New Roman"/>
          <w:b/>
          <w:sz w:val="24"/>
          <w:szCs w:val="24"/>
          <w:u w:val="single"/>
        </w:rPr>
        <w:t>S</w:t>
      </w:r>
      <w:r w:rsidRPr="00066B09">
        <w:rPr>
          <w:rFonts w:ascii="Times New Roman" w:hAnsi="Times New Roman" w:cs="Times New Roman"/>
          <w:b/>
          <w:sz w:val="24"/>
          <w:szCs w:val="24"/>
          <w:u w:val="single"/>
        </w:rPr>
        <w:t xml:space="preserve">tudy in </w:t>
      </w:r>
      <w:r w:rsidR="0085499B">
        <w:rPr>
          <w:rFonts w:ascii="Times New Roman" w:hAnsi="Times New Roman" w:cs="Times New Roman"/>
          <w:b/>
          <w:sz w:val="24"/>
          <w:szCs w:val="24"/>
          <w:u w:val="single"/>
        </w:rPr>
        <w:t>C</w:t>
      </w:r>
      <w:r w:rsidRPr="00066B09">
        <w:rPr>
          <w:rFonts w:ascii="Times New Roman" w:hAnsi="Times New Roman" w:cs="Times New Roman"/>
          <w:b/>
          <w:sz w:val="24"/>
          <w:szCs w:val="24"/>
          <w:u w:val="single"/>
        </w:rPr>
        <w:t xml:space="preserve">reditworthiness </w:t>
      </w:r>
      <w:proofErr w:type="gramStart"/>
      <w:r w:rsidR="0085499B">
        <w:rPr>
          <w:rFonts w:ascii="Times New Roman" w:hAnsi="Times New Roman" w:cs="Times New Roman"/>
          <w:b/>
          <w:sz w:val="24"/>
          <w:szCs w:val="24"/>
          <w:u w:val="single"/>
        </w:rPr>
        <w:t>W</w:t>
      </w:r>
      <w:r w:rsidRPr="00066B09">
        <w:rPr>
          <w:rFonts w:ascii="Times New Roman" w:hAnsi="Times New Roman" w:cs="Times New Roman"/>
          <w:b/>
          <w:sz w:val="24"/>
          <w:szCs w:val="24"/>
          <w:u w:val="single"/>
        </w:rPr>
        <w:t>ith</w:t>
      </w:r>
      <w:proofErr w:type="gramEnd"/>
      <w:r w:rsidRPr="00066B09">
        <w:rPr>
          <w:rFonts w:ascii="Times New Roman" w:hAnsi="Times New Roman" w:cs="Times New Roman"/>
          <w:b/>
          <w:sz w:val="24"/>
          <w:szCs w:val="24"/>
          <w:u w:val="single"/>
        </w:rPr>
        <w:t xml:space="preserve"> </w:t>
      </w:r>
      <w:r w:rsidR="0085499B">
        <w:rPr>
          <w:rFonts w:ascii="Times New Roman" w:hAnsi="Times New Roman" w:cs="Times New Roman"/>
          <w:b/>
          <w:sz w:val="24"/>
          <w:szCs w:val="24"/>
          <w:u w:val="single"/>
        </w:rPr>
        <w:t>C</w:t>
      </w:r>
      <w:r w:rsidRPr="00066B09">
        <w:rPr>
          <w:rFonts w:ascii="Times New Roman" w:hAnsi="Times New Roman" w:cs="Times New Roman"/>
          <w:b/>
          <w:sz w:val="24"/>
          <w:szCs w:val="24"/>
          <w:u w:val="single"/>
        </w:rPr>
        <w:t>redit</w:t>
      </w:r>
      <w:r w:rsidR="00066B09" w:rsidRPr="00066B09">
        <w:rPr>
          <w:rFonts w:ascii="Times New Roman" w:hAnsi="Times New Roman" w:cs="Times New Roman"/>
          <w:b/>
          <w:sz w:val="24"/>
          <w:szCs w:val="24"/>
          <w:u w:val="single"/>
        </w:rPr>
        <w:t xml:space="preserve"> </w:t>
      </w:r>
      <w:r w:rsidR="0085499B">
        <w:rPr>
          <w:rFonts w:ascii="Times New Roman" w:hAnsi="Times New Roman" w:cs="Times New Roman"/>
          <w:b/>
          <w:sz w:val="24"/>
          <w:szCs w:val="24"/>
          <w:u w:val="single"/>
        </w:rPr>
        <w:t>S</w:t>
      </w:r>
      <w:r w:rsidR="00066B09" w:rsidRPr="00066B09">
        <w:rPr>
          <w:rFonts w:ascii="Times New Roman" w:hAnsi="Times New Roman" w:cs="Times New Roman"/>
          <w:b/>
          <w:sz w:val="24"/>
          <w:szCs w:val="24"/>
          <w:u w:val="single"/>
        </w:rPr>
        <w:t>cores</w:t>
      </w:r>
    </w:p>
    <w:p w14:paraId="3EE599EB" w14:textId="54618DFD" w:rsidR="00D9408C" w:rsidRDefault="004D4462"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is</w:t>
      </w:r>
      <w:ins w:id="3" w:author="Burhan Hanif" w:date="2019-05-25T19:55:00Z">
        <w:r w:rsidR="00212DEA">
          <w:rPr>
            <w:rFonts w:ascii="Times New Roman" w:hAnsi="Times New Roman" w:cs="Times New Roman"/>
            <w:sz w:val="24"/>
            <w:szCs w:val="24"/>
          </w:rPr>
          <w:t xml:space="preserve"> prediction?</w:t>
        </w:r>
      </w:ins>
      <w:r>
        <w:rPr>
          <w:rFonts w:ascii="Times New Roman" w:hAnsi="Times New Roman" w:cs="Times New Roman"/>
          <w:sz w:val="24"/>
          <w:szCs w:val="24"/>
        </w:rPr>
        <w:t xml:space="preserve"> </w:t>
      </w:r>
      <w:del w:id="4" w:author="Burhan Hanif" w:date="2019-05-25T19:54:00Z">
        <w:r w:rsidDel="00212DEA">
          <w:rPr>
            <w:rFonts w:ascii="Times New Roman" w:hAnsi="Times New Roman" w:cs="Times New Roman"/>
            <w:sz w:val="24"/>
            <w:szCs w:val="24"/>
          </w:rPr>
          <w:delText>data science</w:delText>
        </w:r>
      </w:del>
      <w:del w:id="5" w:author="Burhan Hanif" w:date="2019-05-25T19:55:00Z">
        <w:r w:rsidDel="00212DEA">
          <w:rPr>
            <w:rFonts w:ascii="Times New Roman" w:hAnsi="Times New Roman" w:cs="Times New Roman"/>
            <w:sz w:val="24"/>
            <w:szCs w:val="24"/>
          </w:rPr>
          <w:delText>? Defining this term</w:delText>
        </w:r>
        <w:r w:rsidR="0016556D" w:rsidDel="00212DEA">
          <w:rPr>
            <w:rFonts w:ascii="Times New Roman" w:hAnsi="Times New Roman" w:cs="Times New Roman"/>
            <w:sz w:val="24"/>
            <w:szCs w:val="24"/>
          </w:rPr>
          <w:delText xml:space="preserve">, vaguely, it </w:delText>
        </w:r>
        <w:r w:rsidR="006D02F8" w:rsidDel="00212DEA">
          <w:rPr>
            <w:rFonts w:ascii="Times New Roman" w:hAnsi="Times New Roman" w:cs="Times New Roman"/>
            <w:sz w:val="24"/>
            <w:szCs w:val="24"/>
          </w:rPr>
          <w:delText>is</w:delText>
        </w:r>
        <w:r w:rsidR="007154DB" w:rsidDel="00212DEA">
          <w:rPr>
            <w:rFonts w:ascii="Times New Roman" w:hAnsi="Times New Roman" w:cs="Times New Roman"/>
            <w:sz w:val="24"/>
            <w:szCs w:val="24"/>
          </w:rPr>
          <w:delText xml:space="preserve"> the scientific study of data</w:delText>
        </w:r>
      </w:del>
      <w:r w:rsidR="007154DB">
        <w:rPr>
          <w:rFonts w:ascii="Times New Roman" w:hAnsi="Times New Roman" w:cs="Times New Roman"/>
          <w:sz w:val="24"/>
          <w:szCs w:val="24"/>
        </w:rPr>
        <w:t xml:space="preserve">. </w:t>
      </w:r>
      <w:r w:rsidR="00F61FCE">
        <w:rPr>
          <w:rFonts w:ascii="Times New Roman" w:hAnsi="Times New Roman" w:cs="Times New Roman"/>
          <w:sz w:val="24"/>
          <w:szCs w:val="24"/>
        </w:rPr>
        <w:t>There are different subfields</w:t>
      </w:r>
      <w:r w:rsidR="007154DB">
        <w:rPr>
          <w:rFonts w:ascii="Times New Roman" w:hAnsi="Times New Roman" w:cs="Times New Roman"/>
          <w:sz w:val="24"/>
          <w:szCs w:val="24"/>
        </w:rPr>
        <w:t xml:space="preserve"> of </w:t>
      </w:r>
      <w:del w:id="6" w:author="Burhan Hanif" w:date="2019-05-26T06:53:00Z">
        <w:r w:rsidR="006321E7" w:rsidDel="00BD7FB0">
          <w:rPr>
            <w:rFonts w:ascii="Times New Roman" w:hAnsi="Times New Roman" w:cs="Times New Roman"/>
            <w:sz w:val="24"/>
            <w:szCs w:val="24"/>
          </w:rPr>
          <w:delText xml:space="preserve"> </w:delText>
        </w:r>
      </w:del>
      <w:ins w:id="7" w:author="Burhan Hanif" w:date="2019-05-25T19:56:00Z">
        <w:r w:rsidR="00212DEA">
          <w:rPr>
            <w:rFonts w:ascii="Times New Roman" w:hAnsi="Times New Roman" w:cs="Times New Roman"/>
            <w:sz w:val="24"/>
            <w:szCs w:val="24"/>
          </w:rPr>
          <w:t xml:space="preserve">prediction </w:t>
        </w:r>
      </w:ins>
      <w:del w:id="8" w:author="Burhan Hanif" w:date="2019-05-25T19:55:00Z">
        <w:r w:rsidR="007154DB" w:rsidDel="00212DEA">
          <w:rPr>
            <w:rFonts w:ascii="Times New Roman" w:hAnsi="Times New Roman" w:cs="Times New Roman"/>
            <w:sz w:val="24"/>
            <w:szCs w:val="24"/>
          </w:rPr>
          <w:delText>data science</w:delText>
        </w:r>
      </w:del>
      <w:r w:rsidR="0016556D">
        <w:rPr>
          <w:rFonts w:ascii="Times New Roman" w:hAnsi="Times New Roman" w:cs="Times New Roman"/>
          <w:sz w:val="24"/>
          <w:szCs w:val="24"/>
        </w:rPr>
        <w:t xml:space="preserve">, </w:t>
      </w:r>
      <w:r w:rsidR="007154DB">
        <w:rPr>
          <w:rFonts w:ascii="Times New Roman" w:hAnsi="Times New Roman" w:cs="Times New Roman"/>
          <w:sz w:val="24"/>
          <w:szCs w:val="24"/>
        </w:rPr>
        <w:t>such as</w:t>
      </w:r>
      <w:r w:rsidR="0016556D">
        <w:rPr>
          <w:rFonts w:ascii="Times New Roman" w:hAnsi="Times New Roman" w:cs="Times New Roman"/>
          <w:sz w:val="24"/>
          <w:szCs w:val="24"/>
        </w:rPr>
        <w:t>:</w:t>
      </w:r>
      <w:r w:rsidR="00F61FCE">
        <w:rPr>
          <w:rFonts w:ascii="Times New Roman" w:hAnsi="Times New Roman" w:cs="Times New Roman"/>
          <w:sz w:val="24"/>
          <w:szCs w:val="24"/>
        </w:rPr>
        <w:t xml:space="preserve"> supervised learning,</w:t>
      </w:r>
      <w:r w:rsidR="007154DB">
        <w:rPr>
          <w:rFonts w:ascii="Times New Roman" w:hAnsi="Times New Roman" w:cs="Times New Roman"/>
          <w:sz w:val="24"/>
          <w:szCs w:val="24"/>
        </w:rPr>
        <w:t xml:space="preserve"> </w:t>
      </w:r>
      <w:del w:id="9" w:author="Burhan Hanif" w:date="2019-05-25T19:57:00Z">
        <w:r w:rsidR="007154DB" w:rsidDel="00212DEA">
          <w:rPr>
            <w:rFonts w:ascii="Times New Roman" w:hAnsi="Times New Roman" w:cs="Times New Roman"/>
            <w:sz w:val="24"/>
            <w:szCs w:val="24"/>
          </w:rPr>
          <w:delText>neural nets</w:delText>
        </w:r>
      </w:del>
      <w:r w:rsidR="007154DB">
        <w:rPr>
          <w:rFonts w:ascii="Times New Roman" w:hAnsi="Times New Roman" w:cs="Times New Roman"/>
          <w:sz w:val="24"/>
          <w:szCs w:val="24"/>
        </w:rPr>
        <w:t>, unsupervised learning, deep learning etc.</w:t>
      </w:r>
      <w:r w:rsidR="006D02F8">
        <w:rPr>
          <w:rFonts w:ascii="Times New Roman" w:hAnsi="Times New Roman" w:cs="Times New Roman"/>
          <w:sz w:val="24"/>
          <w:szCs w:val="24"/>
        </w:rPr>
        <w:t xml:space="preserve"> </w:t>
      </w:r>
      <w:r w:rsidR="000F5241">
        <w:rPr>
          <w:rFonts w:ascii="Times New Roman" w:hAnsi="Times New Roman" w:cs="Times New Roman"/>
          <w:sz w:val="24"/>
          <w:szCs w:val="24"/>
        </w:rPr>
        <w:t xml:space="preserve">Reality is </w:t>
      </w:r>
      <w:r w:rsidR="0016556D">
        <w:rPr>
          <w:rFonts w:ascii="Times New Roman" w:hAnsi="Times New Roman" w:cs="Times New Roman"/>
          <w:sz w:val="24"/>
          <w:szCs w:val="24"/>
        </w:rPr>
        <w:t xml:space="preserve">reporting the facts of what has happned, </w:t>
      </w:r>
      <w:r w:rsidR="00417894">
        <w:rPr>
          <w:rFonts w:ascii="Times New Roman" w:hAnsi="Times New Roman" w:cs="Times New Roman"/>
          <w:sz w:val="24"/>
          <w:szCs w:val="24"/>
        </w:rPr>
        <w:t>what is happening</w:t>
      </w:r>
      <w:r w:rsidR="0016556D">
        <w:rPr>
          <w:rFonts w:ascii="Times New Roman" w:hAnsi="Times New Roman" w:cs="Times New Roman"/>
          <w:sz w:val="24"/>
          <w:szCs w:val="24"/>
        </w:rPr>
        <w:t>,</w:t>
      </w:r>
      <w:r w:rsidR="00417894">
        <w:rPr>
          <w:rFonts w:ascii="Times New Roman" w:hAnsi="Times New Roman" w:cs="Times New Roman"/>
          <w:sz w:val="24"/>
          <w:szCs w:val="24"/>
        </w:rPr>
        <w:t xml:space="preserve"> and</w:t>
      </w:r>
      <w:r w:rsidR="005545DD">
        <w:rPr>
          <w:rFonts w:ascii="Times New Roman" w:hAnsi="Times New Roman" w:cs="Times New Roman"/>
          <w:sz w:val="24"/>
          <w:szCs w:val="24"/>
        </w:rPr>
        <w:t xml:space="preserve"> </w:t>
      </w:r>
      <w:r w:rsidR="0016556D">
        <w:rPr>
          <w:rFonts w:ascii="Times New Roman" w:hAnsi="Times New Roman" w:cs="Times New Roman"/>
          <w:sz w:val="24"/>
          <w:szCs w:val="24"/>
        </w:rPr>
        <w:t>most</w:t>
      </w:r>
      <w:r w:rsidR="005545DD">
        <w:rPr>
          <w:rFonts w:ascii="Times New Roman" w:hAnsi="Times New Roman" w:cs="Times New Roman"/>
          <w:sz w:val="24"/>
          <w:szCs w:val="24"/>
        </w:rPr>
        <w:t xml:space="preserve"> importantly</w:t>
      </w:r>
      <w:r w:rsidR="00417894">
        <w:rPr>
          <w:rFonts w:ascii="Times New Roman" w:hAnsi="Times New Roman" w:cs="Times New Roman"/>
          <w:sz w:val="24"/>
          <w:szCs w:val="24"/>
        </w:rPr>
        <w:t xml:space="preserve"> what will happen. </w:t>
      </w:r>
      <w:r w:rsidR="0016556D">
        <w:rPr>
          <w:rFonts w:ascii="Times New Roman" w:hAnsi="Times New Roman" w:cs="Times New Roman"/>
          <w:sz w:val="24"/>
          <w:szCs w:val="24"/>
        </w:rPr>
        <w:t>The</w:t>
      </w:r>
      <w:r w:rsidR="00474754">
        <w:rPr>
          <w:rFonts w:ascii="Times New Roman" w:hAnsi="Times New Roman" w:cs="Times New Roman"/>
          <w:sz w:val="24"/>
          <w:szCs w:val="24"/>
        </w:rPr>
        <w:t xml:space="preserve"> main</w:t>
      </w:r>
      <w:r w:rsidR="00417894">
        <w:rPr>
          <w:rFonts w:ascii="Times New Roman" w:hAnsi="Times New Roman" w:cs="Times New Roman"/>
          <w:sz w:val="24"/>
          <w:szCs w:val="24"/>
        </w:rPr>
        <w:t xml:space="preserve"> purpose </w:t>
      </w:r>
      <w:r w:rsidR="0016556D">
        <w:rPr>
          <w:rFonts w:ascii="Times New Roman" w:hAnsi="Times New Roman" w:cs="Times New Roman"/>
          <w:sz w:val="24"/>
          <w:szCs w:val="24"/>
        </w:rPr>
        <w:t>of</w:t>
      </w:r>
      <w:r w:rsidR="00417894">
        <w:rPr>
          <w:rFonts w:ascii="Times New Roman" w:hAnsi="Times New Roman" w:cs="Times New Roman"/>
          <w:sz w:val="24"/>
          <w:szCs w:val="24"/>
        </w:rPr>
        <w:t xml:space="preserve"> data scientists</w:t>
      </w:r>
      <w:r w:rsidR="00457682">
        <w:rPr>
          <w:rFonts w:ascii="Times New Roman" w:hAnsi="Times New Roman" w:cs="Times New Roman"/>
          <w:sz w:val="24"/>
          <w:szCs w:val="24"/>
        </w:rPr>
        <w:t xml:space="preserve"> is</w:t>
      </w:r>
      <w:r w:rsidR="00417894">
        <w:rPr>
          <w:rFonts w:ascii="Times New Roman" w:hAnsi="Times New Roman" w:cs="Times New Roman"/>
          <w:sz w:val="24"/>
          <w:szCs w:val="24"/>
        </w:rPr>
        <w:t xml:space="preserve"> to model reality or approximate it with as little error as possible. A model is a systematic description of a phenomenon that shares </w:t>
      </w:r>
      <w:r w:rsidR="002A644B">
        <w:rPr>
          <w:rFonts w:ascii="Times New Roman" w:hAnsi="Times New Roman" w:cs="Times New Roman"/>
          <w:sz w:val="24"/>
          <w:szCs w:val="24"/>
        </w:rPr>
        <w:t xml:space="preserve">valid </w:t>
      </w:r>
      <w:r w:rsidR="00474754">
        <w:rPr>
          <w:rFonts w:ascii="Times New Roman" w:hAnsi="Times New Roman" w:cs="Times New Roman"/>
          <w:sz w:val="24"/>
          <w:szCs w:val="24"/>
        </w:rPr>
        <w:t>and</w:t>
      </w:r>
      <w:r w:rsidR="002A644B">
        <w:rPr>
          <w:rFonts w:ascii="Times New Roman" w:hAnsi="Times New Roman" w:cs="Times New Roman"/>
          <w:sz w:val="24"/>
          <w:szCs w:val="24"/>
        </w:rPr>
        <w:t xml:space="preserve"> important characteristics with the phenomena.</w:t>
      </w:r>
      <w:r w:rsidR="00474754">
        <w:rPr>
          <w:rFonts w:ascii="Times New Roman" w:hAnsi="Times New Roman" w:cs="Times New Roman"/>
          <w:sz w:val="24"/>
          <w:szCs w:val="24"/>
        </w:rPr>
        <w:t xml:space="preserve"> The two </w:t>
      </w:r>
      <w:r w:rsidR="00E22446">
        <w:rPr>
          <w:rFonts w:ascii="Times New Roman" w:hAnsi="Times New Roman" w:cs="Times New Roman"/>
          <w:sz w:val="24"/>
          <w:szCs w:val="24"/>
        </w:rPr>
        <w:t xml:space="preserve">reasons for modeling </w:t>
      </w:r>
      <w:r w:rsidR="00D9408C">
        <w:rPr>
          <w:rFonts w:ascii="Times New Roman" w:hAnsi="Times New Roman" w:cs="Times New Roman"/>
          <w:sz w:val="24"/>
          <w:szCs w:val="24"/>
        </w:rPr>
        <w:t>are</w:t>
      </w:r>
      <w:r w:rsidR="00CD1B15">
        <w:rPr>
          <w:rFonts w:ascii="Times New Roman" w:hAnsi="Times New Roman" w:cs="Times New Roman"/>
          <w:sz w:val="24"/>
          <w:szCs w:val="24"/>
        </w:rPr>
        <w:t>:</w:t>
      </w:r>
      <w:r w:rsidR="00D9408C">
        <w:rPr>
          <w:rFonts w:ascii="Times New Roman" w:hAnsi="Times New Roman" w:cs="Times New Roman"/>
          <w:sz w:val="24"/>
          <w:szCs w:val="24"/>
        </w:rPr>
        <w:t xml:space="preserve"> expla</w:t>
      </w:r>
      <w:r w:rsidR="004F5D5D">
        <w:rPr>
          <w:rFonts w:ascii="Times New Roman" w:hAnsi="Times New Roman" w:cs="Times New Roman"/>
          <w:sz w:val="24"/>
          <w:szCs w:val="24"/>
        </w:rPr>
        <w:t xml:space="preserve">ining </w:t>
      </w:r>
      <w:r w:rsidR="00D9408C">
        <w:rPr>
          <w:rFonts w:ascii="Times New Roman" w:hAnsi="Times New Roman" w:cs="Times New Roman"/>
          <w:sz w:val="24"/>
          <w:szCs w:val="24"/>
        </w:rPr>
        <w:t xml:space="preserve">understanding how the phenomena </w:t>
      </w:r>
      <w:proofErr w:type="gramStart"/>
      <w:r w:rsidR="00D9408C">
        <w:rPr>
          <w:rFonts w:ascii="Times New Roman" w:hAnsi="Times New Roman" w:cs="Times New Roman"/>
          <w:sz w:val="24"/>
          <w:szCs w:val="24"/>
        </w:rPr>
        <w:t>works</w:t>
      </w:r>
      <w:proofErr w:type="gramEnd"/>
      <w:del w:id="10" w:author="Burhan Hanif" w:date="2019-05-25T20:11:00Z">
        <w:r w:rsidR="004F5D5D" w:rsidDel="00212DEA">
          <w:rPr>
            <w:rFonts w:ascii="Times New Roman" w:hAnsi="Times New Roman" w:cs="Times New Roman"/>
            <w:sz w:val="24"/>
            <w:szCs w:val="24"/>
          </w:rPr>
          <w:delText>,</w:delText>
        </w:r>
      </w:del>
      <w:r w:rsidR="004F5D5D">
        <w:rPr>
          <w:rFonts w:ascii="Times New Roman" w:hAnsi="Times New Roman" w:cs="Times New Roman"/>
          <w:sz w:val="24"/>
          <w:szCs w:val="24"/>
        </w:rPr>
        <w:t xml:space="preserve"> </w:t>
      </w:r>
      <w:r w:rsidR="00D9408C">
        <w:rPr>
          <w:rFonts w:ascii="Times New Roman" w:hAnsi="Times New Roman" w:cs="Times New Roman"/>
          <w:sz w:val="24"/>
          <w:szCs w:val="24"/>
        </w:rPr>
        <w:t>and predict</w:t>
      </w:r>
      <w:r w:rsidR="004F5D5D">
        <w:rPr>
          <w:rFonts w:ascii="Times New Roman" w:hAnsi="Times New Roman" w:cs="Times New Roman"/>
          <w:sz w:val="24"/>
          <w:szCs w:val="24"/>
        </w:rPr>
        <w:t>ing</w:t>
      </w:r>
      <w:r w:rsidR="00D9408C">
        <w:rPr>
          <w:rFonts w:ascii="Times New Roman" w:hAnsi="Times New Roman" w:cs="Times New Roman"/>
          <w:sz w:val="24"/>
          <w:szCs w:val="24"/>
        </w:rPr>
        <w:t xml:space="preserve"> what will happen in the future given certain conditions. </w:t>
      </w:r>
    </w:p>
    <w:p w14:paraId="094E8F96" w14:textId="5E6D7292" w:rsidR="009F7649" w:rsidRDefault="00991A53" w:rsidP="0085499B">
      <w:pPr>
        <w:spacing w:line="480" w:lineRule="auto"/>
        <w:ind w:firstLine="720"/>
        <w:rPr>
          <w:rFonts w:ascii="Times New Roman" w:hAnsi="Times New Roman" w:cs="Times New Roman"/>
          <w:sz w:val="24"/>
          <w:szCs w:val="24"/>
        </w:rPr>
      </w:pPr>
      <w:ins w:id="11" w:author="Burhan Hanif" w:date="2019-05-25T21:10:00Z">
        <w:r>
          <w:rPr>
            <w:rFonts w:ascii="Times New Roman" w:hAnsi="Times New Roman" w:cs="Times New Roman"/>
            <w:sz w:val="24"/>
            <w:szCs w:val="24"/>
          </w:rPr>
          <w:t>The famous statistician George Box once quoted “all models are wrong</w:t>
        </w:r>
      </w:ins>
      <w:ins w:id="12" w:author="Burhan Hanif" w:date="2019-05-25T21:11:00Z">
        <w:r>
          <w:rPr>
            <w:rFonts w:ascii="Times New Roman" w:hAnsi="Times New Roman" w:cs="Times New Roman"/>
            <w:sz w:val="24"/>
            <w:szCs w:val="24"/>
          </w:rPr>
          <w:t xml:space="preserve">, but some are </w:t>
        </w:r>
        <w:proofErr w:type="spellStart"/>
        <w:r>
          <w:rPr>
            <w:rFonts w:ascii="Times New Roman" w:hAnsi="Times New Roman" w:cs="Times New Roman"/>
            <w:sz w:val="24"/>
            <w:szCs w:val="24"/>
          </w:rPr>
          <w:t>useful</w:t>
        </w:r>
        <w:proofErr w:type="gramStart"/>
        <w:r>
          <w:rPr>
            <w:rFonts w:ascii="Times New Roman" w:hAnsi="Times New Roman" w:cs="Times New Roman"/>
            <w:sz w:val="24"/>
            <w:szCs w:val="24"/>
          </w:rPr>
          <w:t>”.</w:t>
        </w:r>
      </w:ins>
      <w:r w:rsidR="00D9408C">
        <w:rPr>
          <w:rFonts w:ascii="Times New Roman" w:hAnsi="Times New Roman" w:cs="Times New Roman"/>
          <w:sz w:val="24"/>
          <w:szCs w:val="24"/>
        </w:rPr>
        <w:t>The</w:t>
      </w:r>
      <w:proofErr w:type="spellEnd"/>
      <w:proofErr w:type="gramEnd"/>
      <w:r w:rsidR="00D9408C">
        <w:rPr>
          <w:rFonts w:ascii="Times New Roman" w:hAnsi="Times New Roman" w:cs="Times New Roman"/>
          <w:sz w:val="24"/>
          <w:szCs w:val="24"/>
        </w:rPr>
        <w:t xml:space="preserve"> model that will be </w:t>
      </w:r>
      <w:r w:rsidR="00C61619">
        <w:rPr>
          <w:rFonts w:ascii="Times New Roman" w:hAnsi="Times New Roman" w:cs="Times New Roman"/>
          <w:sz w:val="24"/>
          <w:szCs w:val="24"/>
        </w:rPr>
        <w:t>built</w:t>
      </w:r>
      <w:r w:rsidR="00D9408C">
        <w:rPr>
          <w:rFonts w:ascii="Times New Roman" w:hAnsi="Times New Roman" w:cs="Times New Roman"/>
          <w:sz w:val="24"/>
          <w:szCs w:val="24"/>
        </w:rPr>
        <w:t xml:space="preserve"> in this paper will be a mathematical model. A model that will take numerical values</w:t>
      </w:r>
      <w:r w:rsidR="001D2AEA">
        <w:rPr>
          <w:rFonts w:ascii="Times New Roman" w:hAnsi="Times New Roman" w:cs="Times New Roman"/>
          <w:sz w:val="24"/>
          <w:szCs w:val="24"/>
        </w:rPr>
        <w:t xml:space="preserve"> in its variables</w:t>
      </w:r>
      <w:r w:rsidR="00F65819">
        <w:rPr>
          <w:rFonts w:ascii="Times New Roman" w:hAnsi="Times New Roman" w:cs="Times New Roman"/>
          <w:sz w:val="24"/>
          <w:szCs w:val="24"/>
        </w:rPr>
        <w:t xml:space="preserve"> as inputs</w:t>
      </w:r>
      <w:r w:rsidR="00D9408C">
        <w:rPr>
          <w:rFonts w:ascii="Times New Roman" w:hAnsi="Times New Roman" w:cs="Times New Roman"/>
          <w:sz w:val="24"/>
          <w:szCs w:val="24"/>
        </w:rPr>
        <w:t xml:space="preserve"> and give us a numerical output</w:t>
      </w:r>
      <w:r w:rsidR="001D2AEA">
        <w:rPr>
          <w:rFonts w:ascii="Times New Roman" w:hAnsi="Times New Roman" w:cs="Times New Roman"/>
          <w:sz w:val="24"/>
          <w:szCs w:val="24"/>
        </w:rPr>
        <w:t xml:space="preserve"> as a result</w:t>
      </w:r>
      <w:r w:rsidR="00D9408C">
        <w:rPr>
          <w:rFonts w:ascii="Times New Roman" w:hAnsi="Times New Roman" w:cs="Times New Roman"/>
          <w:sz w:val="24"/>
          <w:szCs w:val="24"/>
        </w:rPr>
        <w:t>.</w:t>
      </w:r>
      <w:r w:rsidR="001D2AEA">
        <w:rPr>
          <w:rFonts w:ascii="Times New Roman" w:hAnsi="Times New Roman" w:cs="Times New Roman"/>
          <w:sz w:val="24"/>
          <w:szCs w:val="24"/>
        </w:rPr>
        <w:t xml:space="preserve"> This numerical output will be quantified for making decisions.</w:t>
      </w:r>
      <w:r w:rsidR="00F65819">
        <w:rPr>
          <w:rFonts w:ascii="Times New Roman" w:hAnsi="Times New Roman" w:cs="Times New Roman"/>
          <w:sz w:val="24"/>
          <w:szCs w:val="24"/>
        </w:rPr>
        <w:t xml:space="preserve"> </w:t>
      </w:r>
      <w:del w:id="13" w:author="Burhan Hanif" w:date="2019-05-25T21:10:00Z">
        <w:r w:rsidR="004F5D5D" w:rsidDel="00991A53">
          <w:rPr>
            <w:rFonts w:ascii="Times New Roman" w:hAnsi="Times New Roman" w:cs="Times New Roman"/>
            <w:sz w:val="24"/>
            <w:szCs w:val="24"/>
          </w:rPr>
          <w:delText>The</w:delText>
        </w:r>
        <w:r w:rsidR="009C6443" w:rsidDel="00991A53">
          <w:rPr>
            <w:rFonts w:ascii="Times New Roman" w:hAnsi="Times New Roman" w:cs="Times New Roman"/>
            <w:sz w:val="24"/>
            <w:szCs w:val="24"/>
          </w:rPr>
          <w:delText xml:space="preserve"> famous statistician</w:delText>
        </w:r>
        <w:r w:rsidR="004F5D5D" w:rsidDel="00991A53">
          <w:rPr>
            <w:rFonts w:ascii="Times New Roman" w:hAnsi="Times New Roman" w:cs="Times New Roman"/>
            <w:sz w:val="24"/>
            <w:szCs w:val="24"/>
          </w:rPr>
          <w:delText xml:space="preserve"> </w:delText>
        </w:r>
        <w:r w:rsidR="009C6443" w:rsidDel="00991A53">
          <w:rPr>
            <w:rFonts w:ascii="Times New Roman" w:hAnsi="Times New Roman" w:cs="Times New Roman"/>
            <w:sz w:val="24"/>
            <w:szCs w:val="24"/>
          </w:rPr>
          <w:delText>George Box onc</w:delText>
        </w:r>
      </w:del>
      <w:del w:id="14" w:author="Burhan Hanif" w:date="2019-05-25T21:09:00Z">
        <w:r w:rsidR="009C6443" w:rsidDel="00991A53">
          <w:rPr>
            <w:rFonts w:ascii="Times New Roman" w:hAnsi="Times New Roman" w:cs="Times New Roman"/>
            <w:sz w:val="24"/>
            <w:szCs w:val="24"/>
          </w:rPr>
          <w:delText xml:space="preserve">e quoted </w:delText>
        </w:r>
        <w:r w:rsidR="00F65819" w:rsidDel="00991A53">
          <w:rPr>
            <w:rFonts w:ascii="Times New Roman" w:hAnsi="Times New Roman" w:cs="Times New Roman"/>
            <w:sz w:val="24"/>
            <w:szCs w:val="24"/>
          </w:rPr>
          <w:delText>“all models are wrong</w:delText>
        </w:r>
        <w:r w:rsidR="009C6443" w:rsidDel="00991A53">
          <w:rPr>
            <w:rFonts w:ascii="Times New Roman" w:hAnsi="Times New Roman" w:cs="Times New Roman"/>
            <w:sz w:val="24"/>
            <w:szCs w:val="24"/>
          </w:rPr>
          <w:delText>,</w:delText>
        </w:r>
        <w:r w:rsidR="00F65819" w:rsidDel="00991A53">
          <w:rPr>
            <w:rFonts w:ascii="Times New Roman" w:hAnsi="Times New Roman" w:cs="Times New Roman"/>
            <w:sz w:val="24"/>
            <w:szCs w:val="24"/>
          </w:rPr>
          <w:delText xml:space="preserve"> but some are usef</w:delText>
        </w:r>
        <w:r w:rsidDel="00991A53">
          <w:rPr>
            <w:rFonts w:ascii="Times New Roman" w:hAnsi="Times New Roman" w:cs="Times New Roman"/>
            <w:sz w:val="24"/>
            <w:szCs w:val="24"/>
          </w:rPr>
          <w:delText>ul</w:delText>
        </w:r>
      </w:del>
      <w:r w:rsidR="00F65819">
        <w:rPr>
          <w:rFonts w:ascii="Times New Roman" w:hAnsi="Times New Roman" w:cs="Times New Roman"/>
          <w:sz w:val="24"/>
          <w:szCs w:val="24"/>
        </w:rPr>
        <w:t>.</w:t>
      </w:r>
      <w:r>
        <w:rPr>
          <w:rFonts w:ascii="Times New Roman" w:hAnsi="Times New Roman" w:cs="Times New Roman"/>
          <w:sz w:val="24"/>
          <w:szCs w:val="24"/>
        </w:rPr>
        <w:t>”</w:t>
      </w:r>
      <w:r w:rsidR="009C6443">
        <w:rPr>
          <w:rFonts w:ascii="Times New Roman" w:hAnsi="Times New Roman" w:cs="Times New Roman"/>
          <w:sz w:val="24"/>
          <w:szCs w:val="24"/>
        </w:rPr>
        <w:t xml:space="preserve"> This</w:t>
      </w:r>
      <w:r w:rsidR="001D2AEA">
        <w:rPr>
          <w:rFonts w:ascii="Times New Roman" w:hAnsi="Times New Roman" w:cs="Times New Roman"/>
          <w:sz w:val="24"/>
          <w:szCs w:val="24"/>
        </w:rPr>
        <w:t xml:space="preserve"> mathematical model will be made </w:t>
      </w:r>
      <w:r w:rsidR="009B7F25">
        <w:rPr>
          <w:rFonts w:ascii="Times New Roman" w:hAnsi="Times New Roman" w:cs="Times New Roman"/>
          <w:sz w:val="24"/>
          <w:szCs w:val="24"/>
        </w:rPr>
        <w:t>from</w:t>
      </w:r>
      <w:r w:rsidR="001D2AEA">
        <w:rPr>
          <w:rFonts w:ascii="Times New Roman" w:hAnsi="Times New Roman" w:cs="Times New Roman"/>
          <w:sz w:val="24"/>
          <w:szCs w:val="24"/>
        </w:rPr>
        <w:t xml:space="preserve"> credit </w:t>
      </w:r>
      <w:r w:rsidR="00FC57BE">
        <w:rPr>
          <w:rFonts w:ascii="Times New Roman" w:hAnsi="Times New Roman" w:cs="Times New Roman"/>
          <w:sz w:val="24"/>
          <w:szCs w:val="24"/>
        </w:rPr>
        <w:t>reports generated by</w:t>
      </w:r>
      <w:r w:rsidR="00236E67">
        <w:rPr>
          <w:rFonts w:ascii="Times New Roman" w:hAnsi="Times New Roman" w:cs="Times New Roman"/>
          <w:sz w:val="24"/>
          <w:szCs w:val="24"/>
        </w:rPr>
        <w:t xml:space="preserve"> credit </w:t>
      </w:r>
      <w:r w:rsidR="00C21E87">
        <w:rPr>
          <w:rFonts w:ascii="Times New Roman" w:hAnsi="Times New Roman" w:cs="Times New Roman"/>
          <w:sz w:val="24"/>
          <w:szCs w:val="24"/>
        </w:rPr>
        <w:t>bureaus</w:t>
      </w:r>
      <w:r w:rsidR="00E24557">
        <w:rPr>
          <w:rFonts w:ascii="Times New Roman" w:hAnsi="Times New Roman" w:cs="Times New Roman"/>
          <w:sz w:val="24"/>
          <w:szCs w:val="24"/>
        </w:rPr>
        <w:t xml:space="preserve"> </w:t>
      </w:r>
      <w:r w:rsidR="00236E67">
        <w:rPr>
          <w:rFonts w:ascii="Times New Roman" w:hAnsi="Times New Roman" w:cs="Times New Roman"/>
          <w:sz w:val="24"/>
          <w:szCs w:val="24"/>
        </w:rPr>
        <w:t>such as Experian, Transunion</w:t>
      </w:r>
      <w:r w:rsidR="004F5D5D">
        <w:rPr>
          <w:rFonts w:ascii="Times New Roman" w:hAnsi="Times New Roman" w:cs="Times New Roman"/>
          <w:sz w:val="24"/>
          <w:szCs w:val="24"/>
        </w:rPr>
        <w:t xml:space="preserve">, </w:t>
      </w:r>
      <w:r w:rsidR="00236E67">
        <w:rPr>
          <w:rFonts w:ascii="Times New Roman" w:hAnsi="Times New Roman" w:cs="Times New Roman"/>
          <w:sz w:val="24"/>
          <w:szCs w:val="24"/>
        </w:rPr>
        <w:t>and Equifax</w:t>
      </w:r>
      <w:r w:rsidR="009B7F25">
        <w:rPr>
          <w:rFonts w:ascii="Times New Roman" w:hAnsi="Times New Roman" w:cs="Times New Roman"/>
          <w:sz w:val="24"/>
          <w:szCs w:val="24"/>
        </w:rPr>
        <w:t>. This model will be</w:t>
      </w:r>
      <w:r w:rsidR="00236E67">
        <w:rPr>
          <w:rFonts w:ascii="Times New Roman" w:hAnsi="Times New Roman" w:cs="Times New Roman"/>
          <w:sz w:val="24"/>
          <w:szCs w:val="24"/>
        </w:rPr>
        <w:t xml:space="preserve"> perhaps useful</w:t>
      </w:r>
      <w:r w:rsidR="0019290E">
        <w:rPr>
          <w:rFonts w:ascii="Times New Roman" w:hAnsi="Times New Roman" w:cs="Times New Roman"/>
          <w:sz w:val="24"/>
          <w:szCs w:val="24"/>
        </w:rPr>
        <w:t xml:space="preserve"> for </w:t>
      </w:r>
      <w:r w:rsidR="002A624D">
        <w:rPr>
          <w:rFonts w:ascii="Times New Roman" w:hAnsi="Times New Roman" w:cs="Times New Roman"/>
          <w:sz w:val="24"/>
          <w:szCs w:val="24"/>
        </w:rPr>
        <w:t>understanding</w:t>
      </w:r>
      <w:r w:rsidR="0019290E">
        <w:rPr>
          <w:rFonts w:ascii="Times New Roman" w:hAnsi="Times New Roman" w:cs="Times New Roman"/>
          <w:sz w:val="24"/>
          <w:szCs w:val="24"/>
        </w:rPr>
        <w:t xml:space="preserve"> the consumer credit market.</w:t>
      </w:r>
      <w:r w:rsidR="00C21E87">
        <w:rPr>
          <w:rFonts w:ascii="Times New Roman" w:hAnsi="Times New Roman" w:cs="Times New Roman"/>
          <w:sz w:val="24"/>
          <w:szCs w:val="24"/>
        </w:rPr>
        <w:t xml:space="preserve"> </w:t>
      </w:r>
      <w:r w:rsidR="002A624D">
        <w:rPr>
          <w:rFonts w:ascii="Times New Roman" w:hAnsi="Times New Roman" w:cs="Times New Roman"/>
          <w:sz w:val="24"/>
          <w:szCs w:val="24"/>
        </w:rPr>
        <w:t xml:space="preserve">Also </w:t>
      </w:r>
      <w:r w:rsidR="004F5D5D">
        <w:rPr>
          <w:rFonts w:ascii="Times New Roman" w:hAnsi="Times New Roman" w:cs="Times New Roman"/>
          <w:sz w:val="24"/>
          <w:szCs w:val="24"/>
        </w:rPr>
        <w:t>u</w:t>
      </w:r>
      <w:r w:rsidR="0019290E">
        <w:rPr>
          <w:rFonts w:ascii="Times New Roman" w:hAnsi="Times New Roman" w:cs="Times New Roman"/>
          <w:sz w:val="24"/>
          <w:szCs w:val="24"/>
        </w:rPr>
        <w:t>sing</w:t>
      </w:r>
      <w:r w:rsidR="00C21E87">
        <w:rPr>
          <w:rFonts w:ascii="Times New Roman" w:hAnsi="Times New Roman" w:cs="Times New Roman"/>
          <w:sz w:val="24"/>
          <w:szCs w:val="24"/>
        </w:rPr>
        <w:t xml:space="preserve"> these credit reports we will generate a </w:t>
      </w:r>
      <w:r w:rsidR="009B7F25">
        <w:rPr>
          <w:rFonts w:ascii="Times New Roman" w:hAnsi="Times New Roman" w:cs="Times New Roman"/>
          <w:sz w:val="24"/>
          <w:szCs w:val="24"/>
        </w:rPr>
        <w:t>model</w:t>
      </w:r>
      <w:r w:rsidR="0019290E">
        <w:rPr>
          <w:rFonts w:ascii="Times New Roman" w:hAnsi="Times New Roman" w:cs="Times New Roman"/>
          <w:sz w:val="24"/>
          <w:szCs w:val="24"/>
        </w:rPr>
        <w:t xml:space="preserve"> and use it to predict if a person will be able to meet their debt obligation or default</w:t>
      </w:r>
      <w:r w:rsidR="00C21E87">
        <w:rPr>
          <w:rFonts w:ascii="Times New Roman" w:hAnsi="Times New Roman" w:cs="Times New Roman"/>
          <w:sz w:val="24"/>
          <w:szCs w:val="24"/>
        </w:rPr>
        <w:t>.</w:t>
      </w:r>
      <w:r w:rsidR="0019290E">
        <w:rPr>
          <w:rFonts w:ascii="Times New Roman" w:hAnsi="Times New Roman" w:cs="Times New Roman"/>
          <w:sz w:val="24"/>
          <w:szCs w:val="24"/>
        </w:rPr>
        <w:t xml:space="preserve"> This model is not an original idea because such a</w:t>
      </w:r>
      <w:r w:rsidR="00C21E87">
        <w:rPr>
          <w:rFonts w:ascii="Times New Roman" w:hAnsi="Times New Roman" w:cs="Times New Roman"/>
          <w:sz w:val="24"/>
          <w:szCs w:val="24"/>
        </w:rPr>
        <w:t xml:space="preserve"> model already </w:t>
      </w:r>
      <w:r w:rsidR="009B7F25">
        <w:rPr>
          <w:rFonts w:ascii="Times New Roman" w:hAnsi="Times New Roman" w:cs="Times New Roman"/>
          <w:sz w:val="24"/>
          <w:szCs w:val="24"/>
        </w:rPr>
        <w:t>exists,</w:t>
      </w:r>
      <w:r w:rsidR="00C21E87">
        <w:rPr>
          <w:rFonts w:ascii="Times New Roman" w:hAnsi="Times New Roman" w:cs="Times New Roman"/>
          <w:sz w:val="24"/>
          <w:szCs w:val="24"/>
        </w:rPr>
        <w:t xml:space="preserve"> and it </w:t>
      </w:r>
      <w:r w:rsidR="0019290E">
        <w:rPr>
          <w:rFonts w:ascii="Times New Roman" w:hAnsi="Times New Roman" w:cs="Times New Roman"/>
          <w:sz w:val="24"/>
          <w:szCs w:val="24"/>
        </w:rPr>
        <w:t>has been developed by the Fair Isaac Corp</w:t>
      </w:r>
      <w:r w:rsidR="009B7F25">
        <w:rPr>
          <w:rFonts w:ascii="Times New Roman" w:hAnsi="Times New Roman" w:cs="Times New Roman"/>
          <w:sz w:val="24"/>
          <w:szCs w:val="24"/>
        </w:rPr>
        <w:t>,</w:t>
      </w:r>
      <w:r w:rsidR="0019290E">
        <w:rPr>
          <w:rFonts w:ascii="Times New Roman" w:hAnsi="Times New Roman" w:cs="Times New Roman"/>
          <w:sz w:val="24"/>
          <w:szCs w:val="24"/>
        </w:rPr>
        <w:t xml:space="preserve"> called a FICO score</w:t>
      </w:r>
      <w:r w:rsidR="00C21E87">
        <w:rPr>
          <w:rFonts w:ascii="Times New Roman" w:hAnsi="Times New Roman" w:cs="Times New Roman"/>
          <w:sz w:val="24"/>
          <w:szCs w:val="24"/>
        </w:rPr>
        <w:t>.</w:t>
      </w:r>
      <w:r w:rsidR="0019290E">
        <w:rPr>
          <w:rFonts w:ascii="Times New Roman" w:hAnsi="Times New Roman" w:cs="Times New Roman"/>
          <w:sz w:val="24"/>
          <w:szCs w:val="24"/>
        </w:rPr>
        <w:t xml:space="preserve"> </w:t>
      </w:r>
      <w:r w:rsidR="00C21E87">
        <w:rPr>
          <w:rFonts w:ascii="Times New Roman" w:hAnsi="Times New Roman" w:cs="Times New Roman"/>
          <w:sz w:val="24"/>
          <w:szCs w:val="24"/>
        </w:rPr>
        <w:t xml:space="preserve"> This score is used </w:t>
      </w:r>
      <w:r w:rsidR="00C21E87">
        <w:rPr>
          <w:rFonts w:ascii="Times New Roman" w:hAnsi="Times New Roman" w:cs="Times New Roman"/>
          <w:sz w:val="24"/>
          <w:szCs w:val="24"/>
        </w:rPr>
        <w:lastRenderedPageBreak/>
        <w:t>by almost 90% of credit lenders in the United States and is now</w:t>
      </w:r>
      <w:r w:rsidR="0016556D">
        <w:rPr>
          <w:rFonts w:ascii="Times New Roman" w:hAnsi="Times New Roman" w:cs="Times New Roman"/>
          <w:sz w:val="24"/>
          <w:szCs w:val="24"/>
        </w:rPr>
        <w:t xml:space="preserve"> recognized</w:t>
      </w:r>
      <w:r w:rsidR="00C21E87">
        <w:rPr>
          <w:rFonts w:ascii="Times New Roman" w:hAnsi="Times New Roman" w:cs="Times New Roman"/>
          <w:sz w:val="24"/>
          <w:szCs w:val="24"/>
        </w:rPr>
        <w:t xml:space="preserve"> world</w:t>
      </w:r>
      <w:r w:rsidR="0016556D">
        <w:rPr>
          <w:rFonts w:ascii="Times New Roman" w:hAnsi="Times New Roman" w:cs="Times New Roman"/>
          <w:sz w:val="24"/>
          <w:szCs w:val="24"/>
        </w:rPr>
        <w:t>wide</w:t>
      </w:r>
      <w:r w:rsidR="00C21E87">
        <w:rPr>
          <w:rFonts w:ascii="Times New Roman" w:hAnsi="Times New Roman" w:cs="Times New Roman"/>
          <w:sz w:val="24"/>
          <w:szCs w:val="24"/>
        </w:rPr>
        <w:t xml:space="preserve"> </w:t>
      </w:r>
      <w:r w:rsidR="0019290E">
        <w:rPr>
          <w:rFonts w:ascii="Times New Roman" w:hAnsi="Times New Roman" w:cs="Times New Roman"/>
          <w:sz w:val="24"/>
          <w:szCs w:val="24"/>
        </w:rPr>
        <w:t xml:space="preserve">and being </w:t>
      </w:r>
      <w:r w:rsidR="0016556D">
        <w:rPr>
          <w:rFonts w:ascii="Times New Roman" w:hAnsi="Times New Roman" w:cs="Times New Roman"/>
          <w:sz w:val="24"/>
          <w:szCs w:val="24"/>
        </w:rPr>
        <w:t>implemented</w:t>
      </w:r>
      <w:r w:rsidR="0019290E">
        <w:rPr>
          <w:rFonts w:ascii="Times New Roman" w:hAnsi="Times New Roman" w:cs="Times New Roman"/>
          <w:sz w:val="24"/>
          <w:szCs w:val="24"/>
        </w:rPr>
        <w:t xml:space="preserve"> by other countries as consumer credit markets are increasing around the world.</w:t>
      </w:r>
      <w:r w:rsidR="004D4462">
        <w:rPr>
          <w:rFonts w:ascii="Times New Roman" w:hAnsi="Times New Roman" w:cs="Times New Roman"/>
          <w:sz w:val="24"/>
          <w:szCs w:val="24"/>
        </w:rPr>
        <w:t xml:space="preserve"> </w:t>
      </w:r>
      <w:r w:rsidR="0019290E">
        <w:rPr>
          <w:rFonts w:ascii="Times New Roman" w:hAnsi="Times New Roman" w:cs="Times New Roman"/>
          <w:sz w:val="24"/>
          <w:szCs w:val="24"/>
        </w:rPr>
        <w:t>The</w:t>
      </w:r>
      <w:r w:rsidR="009F7649">
        <w:rPr>
          <w:rFonts w:ascii="Times New Roman" w:hAnsi="Times New Roman" w:cs="Times New Roman"/>
          <w:sz w:val="24"/>
          <w:szCs w:val="24"/>
        </w:rPr>
        <w:t xml:space="preserve"> actual</w:t>
      </w:r>
      <w:r w:rsidR="0019290E">
        <w:rPr>
          <w:rFonts w:ascii="Times New Roman" w:hAnsi="Times New Roman" w:cs="Times New Roman"/>
          <w:sz w:val="24"/>
          <w:szCs w:val="24"/>
        </w:rPr>
        <w:t xml:space="preserve"> model</w:t>
      </w:r>
      <w:r w:rsidR="009F7649">
        <w:rPr>
          <w:rFonts w:ascii="Times New Roman" w:hAnsi="Times New Roman" w:cs="Times New Roman"/>
          <w:sz w:val="24"/>
          <w:szCs w:val="24"/>
        </w:rPr>
        <w:t xml:space="preserve"> itself is not publicly available but certain content about how it works is.</w:t>
      </w:r>
      <w:r w:rsidR="00F9667C">
        <w:rPr>
          <w:rFonts w:ascii="Times New Roman" w:hAnsi="Times New Roman" w:cs="Times New Roman"/>
          <w:sz w:val="24"/>
          <w:szCs w:val="24"/>
        </w:rPr>
        <w:t xml:space="preserve"> Model building accepts this assumption of stationarity that given behavior of the past will continue in the future unless it changes completely.</w:t>
      </w:r>
    </w:p>
    <w:p w14:paraId="25E71E59" w14:textId="20B0F8AF" w:rsidR="00EA7BE5" w:rsidRDefault="004F5D5D"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C</w:t>
      </w:r>
      <w:r w:rsidR="009B7F25">
        <w:rPr>
          <w:rFonts w:ascii="Times New Roman" w:hAnsi="Times New Roman" w:cs="Times New Roman"/>
          <w:sz w:val="24"/>
          <w:szCs w:val="24"/>
        </w:rPr>
        <w:t>redit bureaus</w:t>
      </w:r>
      <w:r>
        <w:rPr>
          <w:rFonts w:ascii="Times New Roman" w:hAnsi="Times New Roman" w:cs="Times New Roman"/>
          <w:sz w:val="24"/>
          <w:szCs w:val="24"/>
        </w:rPr>
        <w:t>, as</w:t>
      </w:r>
      <w:r w:rsidR="009B7F25">
        <w:rPr>
          <w:rFonts w:ascii="Times New Roman" w:hAnsi="Times New Roman" w:cs="Times New Roman"/>
          <w:sz w:val="24"/>
          <w:szCs w:val="24"/>
        </w:rPr>
        <w:t xml:space="preserve"> </w:t>
      </w:r>
      <w:r>
        <w:rPr>
          <w:rFonts w:ascii="Times New Roman" w:hAnsi="Times New Roman" w:cs="Times New Roman"/>
          <w:sz w:val="24"/>
          <w:szCs w:val="24"/>
        </w:rPr>
        <w:t>afore</w:t>
      </w:r>
      <w:r w:rsidR="009B7F25">
        <w:rPr>
          <w:rFonts w:ascii="Times New Roman" w:hAnsi="Times New Roman" w:cs="Times New Roman"/>
          <w:sz w:val="24"/>
          <w:szCs w:val="24"/>
        </w:rPr>
        <w:t>mentioned</w:t>
      </w:r>
      <w:r>
        <w:rPr>
          <w:rFonts w:ascii="Times New Roman" w:hAnsi="Times New Roman" w:cs="Times New Roman"/>
          <w:sz w:val="24"/>
          <w:szCs w:val="24"/>
        </w:rPr>
        <w:t xml:space="preserve">, </w:t>
      </w:r>
      <w:r w:rsidR="009B7F25">
        <w:rPr>
          <w:rFonts w:ascii="Times New Roman" w:hAnsi="Times New Roman" w:cs="Times New Roman"/>
          <w:sz w:val="24"/>
          <w:szCs w:val="24"/>
        </w:rPr>
        <w:t>generate financial reports</w:t>
      </w:r>
      <w:r w:rsidR="002A624D">
        <w:rPr>
          <w:rFonts w:ascii="Times New Roman" w:hAnsi="Times New Roman" w:cs="Times New Roman"/>
          <w:sz w:val="24"/>
          <w:szCs w:val="24"/>
        </w:rPr>
        <w:t xml:space="preserve"> about an individual</w:t>
      </w:r>
      <w:r>
        <w:rPr>
          <w:rFonts w:ascii="Times New Roman" w:hAnsi="Times New Roman" w:cs="Times New Roman"/>
          <w:sz w:val="24"/>
          <w:szCs w:val="24"/>
        </w:rPr>
        <w:t>’s</w:t>
      </w:r>
      <w:r w:rsidR="002A624D">
        <w:rPr>
          <w:rFonts w:ascii="Times New Roman" w:hAnsi="Times New Roman" w:cs="Times New Roman"/>
          <w:sz w:val="24"/>
          <w:szCs w:val="24"/>
        </w:rPr>
        <w:t xml:space="preserve"> credit information</w:t>
      </w:r>
      <w:r w:rsidR="009B7F25">
        <w:rPr>
          <w:rFonts w:ascii="Times New Roman" w:hAnsi="Times New Roman" w:cs="Times New Roman"/>
          <w:sz w:val="24"/>
          <w:szCs w:val="24"/>
        </w:rPr>
        <w:t xml:space="preserve"> </w:t>
      </w:r>
      <w:r w:rsidR="002A624D">
        <w:rPr>
          <w:rFonts w:ascii="Times New Roman" w:hAnsi="Times New Roman" w:cs="Times New Roman"/>
          <w:sz w:val="24"/>
          <w:szCs w:val="24"/>
        </w:rPr>
        <w:t xml:space="preserve">by acquiring information from </w:t>
      </w:r>
      <w:r w:rsidR="00B30E9A">
        <w:rPr>
          <w:rFonts w:ascii="Times New Roman" w:hAnsi="Times New Roman" w:cs="Times New Roman"/>
          <w:sz w:val="24"/>
          <w:szCs w:val="24"/>
        </w:rPr>
        <w:t>creditors,</w:t>
      </w:r>
      <w:r w:rsidR="002A624D">
        <w:rPr>
          <w:rFonts w:ascii="Times New Roman" w:hAnsi="Times New Roman" w:cs="Times New Roman"/>
          <w:sz w:val="24"/>
          <w:szCs w:val="24"/>
        </w:rPr>
        <w:t xml:space="preserve"> </w:t>
      </w:r>
      <w:r w:rsidR="00B30E9A">
        <w:rPr>
          <w:rFonts w:ascii="Times New Roman" w:hAnsi="Times New Roman" w:cs="Times New Roman"/>
          <w:sz w:val="24"/>
          <w:szCs w:val="24"/>
        </w:rPr>
        <w:t>debtors,</w:t>
      </w:r>
      <w:r w:rsidR="002A624D">
        <w:rPr>
          <w:rFonts w:ascii="Times New Roman" w:hAnsi="Times New Roman" w:cs="Times New Roman"/>
          <w:sz w:val="24"/>
          <w:szCs w:val="24"/>
        </w:rPr>
        <w:t xml:space="preserve"> public records, debt collection agencies etc. </w:t>
      </w:r>
      <w:r w:rsidR="00B30E9A">
        <w:rPr>
          <w:rFonts w:ascii="Times New Roman" w:hAnsi="Times New Roman" w:cs="Times New Roman"/>
          <w:sz w:val="24"/>
          <w:szCs w:val="24"/>
        </w:rPr>
        <w:t>They work with</w:t>
      </w:r>
      <w:r w:rsidR="0016556D">
        <w:rPr>
          <w:rFonts w:ascii="Times New Roman" w:hAnsi="Times New Roman" w:cs="Times New Roman"/>
          <w:sz w:val="24"/>
          <w:szCs w:val="24"/>
        </w:rPr>
        <w:t xml:space="preserve"> different types of</w:t>
      </w:r>
      <w:r w:rsidR="00B30E9A">
        <w:rPr>
          <w:rFonts w:ascii="Times New Roman" w:hAnsi="Times New Roman" w:cs="Times New Roman"/>
          <w:sz w:val="24"/>
          <w:szCs w:val="24"/>
        </w:rPr>
        <w:t xml:space="preserve"> creditors such as </w:t>
      </w:r>
      <w:r w:rsidR="00325E9F">
        <w:rPr>
          <w:rFonts w:ascii="Times New Roman" w:hAnsi="Times New Roman" w:cs="Times New Roman"/>
          <w:sz w:val="24"/>
          <w:szCs w:val="24"/>
        </w:rPr>
        <w:t>banks,</w:t>
      </w:r>
      <w:r w:rsidR="00B30E9A">
        <w:rPr>
          <w:rFonts w:ascii="Times New Roman" w:hAnsi="Times New Roman" w:cs="Times New Roman"/>
          <w:sz w:val="24"/>
          <w:szCs w:val="24"/>
        </w:rPr>
        <w:t xml:space="preserve"> mortgage </w:t>
      </w:r>
      <w:r w:rsidR="00325E9F">
        <w:rPr>
          <w:rFonts w:ascii="Times New Roman" w:hAnsi="Times New Roman" w:cs="Times New Roman"/>
          <w:sz w:val="24"/>
          <w:szCs w:val="24"/>
        </w:rPr>
        <w:t>lenders,</w:t>
      </w:r>
      <w:r w:rsidR="00B30E9A">
        <w:rPr>
          <w:rFonts w:ascii="Times New Roman" w:hAnsi="Times New Roman" w:cs="Times New Roman"/>
          <w:sz w:val="24"/>
          <w:szCs w:val="24"/>
        </w:rPr>
        <w:t xml:space="preserve"> credit card companies. </w:t>
      </w:r>
      <w:r>
        <w:rPr>
          <w:rFonts w:ascii="Times New Roman" w:hAnsi="Times New Roman" w:cs="Times New Roman"/>
          <w:sz w:val="24"/>
          <w:szCs w:val="24"/>
        </w:rPr>
        <w:t>T</w:t>
      </w:r>
      <w:r w:rsidR="00B30E9A">
        <w:rPr>
          <w:rFonts w:ascii="Times New Roman" w:hAnsi="Times New Roman" w:cs="Times New Roman"/>
          <w:sz w:val="24"/>
          <w:szCs w:val="24"/>
        </w:rPr>
        <w:t>hese bureaus do not make the decision if one should have credit extended to them</w:t>
      </w:r>
      <w:r>
        <w:rPr>
          <w:rFonts w:ascii="Times New Roman" w:hAnsi="Times New Roman" w:cs="Times New Roman"/>
          <w:sz w:val="24"/>
          <w:szCs w:val="24"/>
        </w:rPr>
        <w:t xml:space="preserve">, </w:t>
      </w:r>
      <w:r w:rsidR="00991A53">
        <w:rPr>
          <w:rFonts w:ascii="Times New Roman" w:hAnsi="Times New Roman" w:cs="Times New Roman"/>
          <w:sz w:val="24"/>
          <w:szCs w:val="24"/>
        </w:rPr>
        <w:t>t</w:t>
      </w:r>
      <w:r w:rsidR="00B30E9A">
        <w:rPr>
          <w:rFonts w:ascii="Times New Roman" w:hAnsi="Times New Roman" w:cs="Times New Roman"/>
          <w:sz w:val="24"/>
          <w:szCs w:val="24"/>
        </w:rPr>
        <w:t xml:space="preserve">hey </w:t>
      </w:r>
      <w:r>
        <w:rPr>
          <w:rFonts w:ascii="Times New Roman" w:hAnsi="Times New Roman" w:cs="Times New Roman"/>
          <w:sz w:val="24"/>
          <w:szCs w:val="24"/>
        </w:rPr>
        <w:t>simply</w:t>
      </w:r>
      <w:r w:rsidR="00B30E9A">
        <w:rPr>
          <w:rFonts w:ascii="Times New Roman" w:hAnsi="Times New Roman" w:cs="Times New Roman"/>
          <w:sz w:val="24"/>
          <w:szCs w:val="24"/>
        </w:rPr>
        <w:t xml:space="preserve"> generate reports and assign a credit score or give to their clients what is called a credit report. </w:t>
      </w:r>
      <w:r w:rsidR="00F836DC">
        <w:rPr>
          <w:rFonts w:ascii="Times New Roman" w:hAnsi="Times New Roman" w:cs="Times New Roman"/>
          <w:sz w:val="24"/>
          <w:szCs w:val="24"/>
        </w:rPr>
        <w:t xml:space="preserve">Prior to credit scores the model of lending </w:t>
      </w:r>
      <w:r w:rsidR="00325E9F">
        <w:rPr>
          <w:rFonts w:ascii="Times New Roman" w:hAnsi="Times New Roman" w:cs="Times New Roman"/>
          <w:sz w:val="24"/>
          <w:szCs w:val="24"/>
        </w:rPr>
        <w:t>institutions were human underwriters who</w:t>
      </w:r>
      <w:r>
        <w:rPr>
          <w:rFonts w:ascii="Times New Roman" w:hAnsi="Times New Roman" w:cs="Times New Roman"/>
          <w:sz w:val="24"/>
          <w:szCs w:val="24"/>
        </w:rPr>
        <w:t xml:space="preserve"> </w:t>
      </w:r>
      <w:r w:rsidR="00325E9F">
        <w:rPr>
          <w:rFonts w:ascii="Times New Roman" w:hAnsi="Times New Roman" w:cs="Times New Roman"/>
          <w:sz w:val="24"/>
          <w:szCs w:val="24"/>
        </w:rPr>
        <w:t>reviewed each application and made decision</w:t>
      </w:r>
      <w:r w:rsidR="00B10E3D">
        <w:rPr>
          <w:rFonts w:ascii="Times New Roman" w:hAnsi="Times New Roman" w:cs="Times New Roman"/>
          <w:sz w:val="24"/>
          <w:szCs w:val="24"/>
        </w:rPr>
        <w:t>s</w:t>
      </w:r>
      <w:r w:rsidR="00325E9F">
        <w:rPr>
          <w:rFonts w:ascii="Times New Roman" w:hAnsi="Times New Roman" w:cs="Times New Roman"/>
          <w:sz w:val="24"/>
          <w:szCs w:val="24"/>
        </w:rPr>
        <w:t xml:space="preserve"> on their expert opinions.</w:t>
      </w:r>
      <w:r w:rsidR="00B10E3D">
        <w:rPr>
          <w:rFonts w:ascii="Times New Roman" w:hAnsi="Times New Roman" w:cs="Times New Roman"/>
          <w:sz w:val="24"/>
          <w:szCs w:val="24"/>
        </w:rPr>
        <w:t xml:space="preserve"> This was extremely time consuming and the error rates were high.</w:t>
      </w:r>
    </w:p>
    <w:p w14:paraId="2E84004B" w14:textId="761717D8" w:rsidR="005872C3" w:rsidRDefault="00834F15"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is the philosophy behind having a credit score? </w:t>
      </w:r>
      <w:r w:rsidR="0057480C">
        <w:rPr>
          <w:rFonts w:ascii="Times New Roman" w:hAnsi="Times New Roman" w:cs="Times New Roman"/>
          <w:sz w:val="24"/>
          <w:szCs w:val="24"/>
        </w:rPr>
        <w:t>A credit score set</w:t>
      </w:r>
      <w:r w:rsidR="006B2C42">
        <w:rPr>
          <w:rFonts w:ascii="Times New Roman" w:hAnsi="Times New Roman" w:cs="Times New Roman"/>
          <w:sz w:val="24"/>
          <w:szCs w:val="24"/>
        </w:rPr>
        <w:t>s</w:t>
      </w:r>
      <w:r w:rsidR="0057480C">
        <w:rPr>
          <w:rFonts w:ascii="Times New Roman" w:hAnsi="Times New Roman" w:cs="Times New Roman"/>
          <w:sz w:val="24"/>
          <w:szCs w:val="24"/>
        </w:rPr>
        <w:t xml:space="preserve"> a standard for the consumer credit market.</w:t>
      </w:r>
      <w:r w:rsidR="002C1FB4">
        <w:rPr>
          <w:rFonts w:ascii="Times New Roman" w:hAnsi="Times New Roman" w:cs="Times New Roman"/>
          <w:sz w:val="24"/>
          <w:szCs w:val="24"/>
        </w:rPr>
        <w:t xml:space="preserve"> </w:t>
      </w:r>
      <w:r w:rsidR="005B3E9D">
        <w:rPr>
          <w:rFonts w:ascii="Times New Roman" w:hAnsi="Times New Roman" w:cs="Times New Roman"/>
          <w:sz w:val="24"/>
          <w:szCs w:val="24"/>
        </w:rPr>
        <w:t xml:space="preserve">It </w:t>
      </w:r>
      <w:r w:rsidR="00503146">
        <w:rPr>
          <w:rFonts w:ascii="Times New Roman" w:hAnsi="Times New Roman" w:cs="Times New Roman"/>
          <w:sz w:val="24"/>
          <w:szCs w:val="24"/>
        </w:rPr>
        <w:t>makes</w:t>
      </w:r>
      <w:r w:rsidR="005B3E9D">
        <w:rPr>
          <w:rFonts w:ascii="Times New Roman" w:hAnsi="Times New Roman" w:cs="Times New Roman"/>
          <w:sz w:val="24"/>
          <w:szCs w:val="24"/>
        </w:rPr>
        <w:t xml:space="preserve"> socio-economic equality for the consumer credit market given that there have been prior injustices towards minorities</w:t>
      </w:r>
      <w:r w:rsidR="00503146">
        <w:rPr>
          <w:rFonts w:ascii="Times New Roman" w:hAnsi="Times New Roman" w:cs="Times New Roman"/>
          <w:sz w:val="24"/>
          <w:szCs w:val="24"/>
        </w:rPr>
        <w:t xml:space="preserve"> in the past. For example, now they meet compliance standards of equal housing lend</w:t>
      </w:r>
      <w:r w:rsidR="00E453D7">
        <w:rPr>
          <w:rFonts w:ascii="Times New Roman" w:hAnsi="Times New Roman" w:cs="Times New Roman"/>
          <w:sz w:val="24"/>
          <w:szCs w:val="24"/>
        </w:rPr>
        <w:t>ing. It gives a metric for a consumer standing defined by the credit markets.</w:t>
      </w:r>
      <w:r w:rsidR="006B2C42">
        <w:rPr>
          <w:rFonts w:ascii="Times New Roman" w:hAnsi="Times New Roman" w:cs="Times New Roman"/>
          <w:sz w:val="24"/>
          <w:szCs w:val="24"/>
        </w:rPr>
        <w:t xml:space="preserve"> </w:t>
      </w:r>
      <w:r w:rsidR="002C7CB7">
        <w:rPr>
          <w:rFonts w:ascii="Times New Roman" w:hAnsi="Times New Roman" w:cs="Times New Roman"/>
          <w:sz w:val="24"/>
          <w:szCs w:val="24"/>
        </w:rPr>
        <w:t>For our purpose of modeling</w:t>
      </w:r>
      <w:r w:rsidR="0016556D">
        <w:rPr>
          <w:rFonts w:ascii="Times New Roman" w:hAnsi="Times New Roman" w:cs="Times New Roman"/>
          <w:sz w:val="24"/>
          <w:szCs w:val="24"/>
        </w:rPr>
        <w:t xml:space="preserve">, </w:t>
      </w:r>
      <w:r w:rsidR="002C7CB7">
        <w:rPr>
          <w:rFonts w:ascii="Times New Roman" w:hAnsi="Times New Roman" w:cs="Times New Roman"/>
          <w:sz w:val="24"/>
          <w:szCs w:val="24"/>
        </w:rPr>
        <w:t>we have a mathematical model</w:t>
      </w:r>
      <w:r w:rsidR="006B2C42">
        <w:rPr>
          <w:rFonts w:ascii="Times New Roman" w:hAnsi="Times New Roman" w:cs="Times New Roman"/>
          <w:sz w:val="24"/>
          <w:szCs w:val="24"/>
        </w:rPr>
        <w:t xml:space="preserve"> that can</w:t>
      </w:r>
      <w:r w:rsidR="0016556D">
        <w:rPr>
          <w:rFonts w:ascii="Times New Roman" w:hAnsi="Times New Roman" w:cs="Times New Roman"/>
          <w:sz w:val="24"/>
          <w:szCs w:val="24"/>
        </w:rPr>
        <w:t xml:space="preserve"> be</w:t>
      </w:r>
      <w:r w:rsidR="006B2C42">
        <w:rPr>
          <w:rFonts w:ascii="Times New Roman" w:hAnsi="Times New Roman" w:cs="Times New Roman"/>
          <w:sz w:val="24"/>
          <w:szCs w:val="24"/>
        </w:rPr>
        <w:t xml:space="preserve"> interpreted by its features and its output </w:t>
      </w:r>
      <w:r w:rsidR="0016556D">
        <w:rPr>
          <w:rFonts w:ascii="Times New Roman" w:hAnsi="Times New Roman" w:cs="Times New Roman"/>
          <w:sz w:val="24"/>
          <w:szCs w:val="24"/>
        </w:rPr>
        <w:t xml:space="preserve">is comprehensible </w:t>
      </w:r>
      <w:r w:rsidR="006B2C42">
        <w:rPr>
          <w:rFonts w:ascii="Times New Roman" w:hAnsi="Times New Roman" w:cs="Times New Roman"/>
          <w:sz w:val="24"/>
          <w:szCs w:val="24"/>
        </w:rPr>
        <w:t xml:space="preserve">by the consumer and its lender. </w:t>
      </w:r>
      <w:ins w:id="15" w:author="Burhan Hanif" w:date="2019-05-26T06:08:00Z">
        <w:r w:rsidR="00E30ABE">
          <w:rPr>
            <w:rFonts w:ascii="Times New Roman" w:hAnsi="Times New Roman" w:cs="Times New Roman"/>
            <w:sz w:val="24"/>
            <w:szCs w:val="24"/>
          </w:rPr>
          <w:t>The phenomenon that is being predicted is whether a consumer will pay-back his loans</w:t>
        </w:r>
      </w:ins>
      <w:ins w:id="16" w:author="Burhan Hanif" w:date="2019-05-26T06:09:00Z">
        <w:r w:rsidR="00E30ABE">
          <w:rPr>
            <w:rFonts w:ascii="Times New Roman" w:hAnsi="Times New Roman" w:cs="Times New Roman"/>
            <w:sz w:val="24"/>
            <w:szCs w:val="24"/>
          </w:rPr>
          <w:t xml:space="preserve"> or not.</w:t>
        </w:r>
      </w:ins>
      <w:del w:id="17" w:author="Burhan Hanif" w:date="2019-05-26T06:07:00Z">
        <w:r w:rsidR="006B2C42" w:rsidDel="00E30ABE">
          <w:rPr>
            <w:rFonts w:ascii="Times New Roman" w:hAnsi="Times New Roman" w:cs="Times New Roman"/>
            <w:sz w:val="24"/>
            <w:szCs w:val="24"/>
          </w:rPr>
          <w:delText>T</w:delText>
        </w:r>
        <w:r w:rsidR="002C7CB7" w:rsidDel="00E30ABE">
          <w:rPr>
            <w:rFonts w:ascii="Times New Roman" w:hAnsi="Times New Roman" w:cs="Times New Roman"/>
            <w:sz w:val="24"/>
            <w:szCs w:val="24"/>
          </w:rPr>
          <w:delText>he output is a number between</w:delText>
        </w:r>
      </w:del>
      <w:r w:rsidR="002C7CB7">
        <w:rPr>
          <w:rFonts w:ascii="Times New Roman" w:hAnsi="Times New Roman" w:cs="Times New Roman"/>
          <w:sz w:val="24"/>
          <w:szCs w:val="24"/>
        </w:rPr>
        <w:t xml:space="preserve"> (</w:t>
      </w:r>
      <w:del w:id="18" w:author="Burhan Hanif" w:date="2019-05-25T21:17:00Z">
        <w:r w:rsidR="002C7CB7" w:rsidDel="00991A53">
          <w:rPr>
            <w:rFonts w:ascii="Times New Roman" w:hAnsi="Times New Roman" w:cs="Times New Roman"/>
            <w:sz w:val="24"/>
            <w:szCs w:val="24"/>
          </w:rPr>
          <w:delText>0-1000)</w:delText>
        </w:r>
        <w:r w:rsidR="006B2C42" w:rsidDel="00991A53">
          <w:rPr>
            <w:rFonts w:ascii="Times New Roman" w:hAnsi="Times New Roman" w:cs="Times New Roman"/>
            <w:sz w:val="24"/>
            <w:szCs w:val="24"/>
          </w:rPr>
          <w:delText xml:space="preserve"> 0 being no credit, 200 being the worst credit and 1000 being perfect credit</w:delText>
        </w:r>
      </w:del>
      <w:r w:rsidR="00442457">
        <w:rPr>
          <w:rFonts w:ascii="Times New Roman" w:hAnsi="Times New Roman" w:cs="Times New Roman"/>
          <w:sz w:val="24"/>
          <w:szCs w:val="24"/>
        </w:rPr>
        <w:t xml:space="preserve">. </w:t>
      </w:r>
      <w:r w:rsidR="006B2C42">
        <w:rPr>
          <w:rFonts w:ascii="Times New Roman" w:hAnsi="Times New Roman" w:cs="Times New Roman"/>
          <w:sz w:val="24"/>
          <w:szCs w:val="24"/>
        </w:rPr>
        <w:t xml:space="preserve">Other benefits are; </w:t>
      </w:r>
      <w:r w:rsidR="002C1FB4">
        <w:rPr>
          <w:rFonts w:ascii="Times New Roman" w:hAnsi="Times New Roman" w:cs="Times New Roman"/>
          <w:sz w:val="24"/>
          <w:szCs w:val="24"/>
        </w:rPr>
        <w:t>If the model is implemented by the lender it can be automated to a system</w:t>
      </w:r>
      <w:r w:rsidR="00C11808">
        <w:rPr>
          <w:rFonts w:ascii="Times New Roman" w:hAnsi="Times New Roman" w:cs="Times New Roman"/>
          <w:sz w:val="24"/>
          <w:szCs w:val="24"/>
        </w:rPr>
        <w:t xml:space="preserve"> and output</w:t>
      </w:r>
      <w:r w:rsidR="00230792">
        <w:rPr>
          <w:rFonts w:ascii="Times New Roman" w:hAnsi="Times New Roman" w:cs="Times New Roman"/>
          <w:sz w:val="24"/>
          <w:szCs w:val="24"/>
        </w:rPr>
        <w:t xml:space="preserve"> or a decision</w:t>
      </w:r>
      <w:r w:rsidR="00C11808">
        <w:rPr>
          <w:rFonts w:ascii="Times New Roman" w:hAnsi="Times New Roman" w:cs="Times New Roman"/>
          <w:sz w:val="24"/>
          <w:szCs w:val="24"/>
        </w:rPr>
        <w:t xml:space="preserve"> can be generated in </w:t>
      </w:r>
      <w:r w:rsidR="0016556D">
        <w:rPr>
          <w:rFonts w:ascii="Times New Roman" w:hAnsi="Times New Roman" w:cs="Times New Roman"/>
          <w:sz w:val="24"/>
          <w:szCs w:val="24"/>
        </w:rPr>
        <w:t>a</w:t>
      </w:r>
      <w:r w:rsidR="00C11808">
        <w:rPr>
          <w:rFonts w:ascii="Times New Roman" w:hAnsi="Times New Roman" w:cs="Times New Roman"/>
          <w:sz w:val="24"/>
          <w:szCs w:val="24"/>
        </w:rPr>
        <w:t xml:space="preserve"> matter of seconds. </w:t>
      </w:r>
      <w:proofErr w:type="gramStart"/>
      <w:r w:rsidR="004F5D5D">
        <w:rPr>
          <w:rFonts w:ascii="Times New Roman" w:hAnsi="Times New Roman" w:cs="Times New Roman"/>
          <w:sz w:val="24"/>
          <w:szCs w:val="24"/>
        </w:rPr>
        <w:t>However</w:t>
      </w:r>
      <w:proofErr w:type="gramEnd"/>
      <w:r w:rsidR="00230792">
        <w:rPr>
          <w:rFonts w:ascii="Times New Roman" w:hAnsi="Times New Roman" w:cs="Times New Roman"/>
          <w:sz w:val="24"/>
          <w:szCs w:val="24"/>
        </w:rPr>
        <w:t xml:space="preserve"> </w:t>
      </w:r>
      <w:r w:rsidR="00230792">
        <w:rPr>
          <w:rFonts w:ascii="Times New Roman" w:hAnsi="Times New Roman" w:cs="Times New Roman"/>
          <w:sz w:val="24"/>
          <w:szCs w:val="24"/>
        </w:rPr>
        <w:lastRenderedPageBreak/>
        <w:t>if a</w:t>
      </w:r>
      <w:r w:rsidR="00C11808">
        <w:rPr>
          <w:rFonts w:ascii="Times New Roman" w:hAnsi="Times New Roman" w:cs="Times New Roman"/>
          <w:sz w:val="24"/>
          <w:szCs w:val="24"/>
        </w:rPr>
        <w:t xml:space="preserve"> lending institution does not have an automated </w:t>
      </w:r>
      <w:r w:rsidR="00230792">
        <w:rPr>
          <w:rFonts w:ascii="Times New Roman" w:hAnsi="Times New Roman" w:cs="Times New Roman"/>
          <w:sz w:val="24"/>
          <w:szCs w:val="24"/>
        </w:rPr>
        <w:t>system,</w:t>
      </w:r>
      <w:r w:rsidR="00C11808">
        <w:rPr>
          <w:rFonts w:ascii="Times New Roman" w:hAnsi="Times New Roman" w:cs="Times New Roman"/>
          <w:sz w:val="24"/>
          <w:szCs w:val="24"/>
        </w:rPr>
        <w:t xml:space="preserve"> then a human can </w:t>
      </w:r>
      <w:r w:rsidR="00230792">
        <w:rPr>
          <w:rFonts w:ascii="Times New Roman" w:hAnsi="Times New Roman" w:cs="Times New Roman"/>
          <w:sz w:val="24"/>
          <w:szCs w:val="24"/>
        </w:rPr>
        <w:t>decide</w:t>
      </w:r>
      <w:r w:rsidR="00C11808">
        <w:rPr>
          <w:rFonts w:ascii="Times New Roman" w:hAnsi="Times New Roman" w:cs="Times New Roman"/>
          <w:sz w:val="24"/>
          <w:szCs w:val="24"/>
        </w:rPr>
        <w:t xml:space="preserve"> just using the metric of </w:t>
      </w:r>
      <w:r w:rsidR="00230792">
        <w:rPr>
          <w:rFonts w:ascii="Times New Roman" w:hAnsi="Times New Roman" w:cs="Times New Roman"/>
          <w:sz w:val="24"/>
          <w:szCs w:val="24"/>
        </w:rPr>
        <w:t>credit score and a threshold.</w:t>
      </w:r>
      <w:r w:rsidR="00F9667C">
        <w:rPr>
          <w:rFonts w:ascii="Times New Roman" w:hAnsi="Times New Roman" w:cs="Times New Roman"/>
          <w:sz w:val="24"/>
          <w:szCs w:val="24"/>
        </w:rPr>
        <w:t xml:space="preserve"> </w:t>
      </w:r>
    </w:p>
    <w:p w14:paraId="190C0D6C" w14:textId="2B19F0B6" w:rsidR="002E5E7F" w:rsidRPr="00553EC4" w:rsidRDefault="004D4462" w:rsidP="0085499B">
      <w:pPr>
        <w:spacing w:line="480" w:lineRule="auto"/>
        <w:ind w:firstLine="720"/>
        <w:rPr>
          <w:rFonts w:ascii="Times New Roman" w:hAnsi="Times New Roman" w:cs="Times New Roman"/>
          <w:sz w:val="24"/>
          <w:szCs w:val="24"/>
        </w:rPr>
      </w:pPr>
      <w:r w:rsidRPr="00EA7BE5">
        <w:rPr>
          <w:rFonts w:ascii="Times New Roman" w:hAnsi="Times New Roman" w:cs="Times New Roman"/>
          <w:sz w:val="24"/>
          <w:szCs w:val="24"/>
        </w:rPr>
        <w:t>In</w:t>
      </w:r>
      <w:r>
        <w:rPr>
          <w:rFonts w:ascii="Times New Roman" w:hAnsi="Times New Roman" w:cs="Times New Roman"/>
          <w:sz w:val="24"/>
          <w:szCs w:val="24"/>
        </w:rPr>
        <w:t xml:space="preserve"> our case</w:t>
      </w:r>
      <w:r w:rsidR="00A9230B">
        <w:rPr>
          <w:rFonts w:ascii="Times New Roman" w:hAnsi="Times New Roman" w:cs="Times New Roman"/>
          <w:sz w:val="24"/>
          <w:szCs w:val="24"/>
        </w:rPr>
        <w:t xml:space="preserve"> for this </w:t>
      </w:r>
      <w:r w:rsidR="000C76D9">
        <w:rPr>
          <w:rFonts w:ascii="Times New Roman" w:hAnsi="Times New Roman" w:cs="Times New Roman"/>
          <w:sz w:val="24"/>
          <w:szCs w:val="24"/>
        </w:rPr>
        <w:t>model</w:t>
      </w:r>
      <w:r w:rsidR="0016556D">
        <w:rPr>
          <w:rFonts w:ascii="Times New Roman" w:hAnsi="Times New Roman" w:cs="Times New Roman"/>
          <w:sz w:val="24"/>
          <w:szCs w:val="24"/>
        </w:rPr>
        <w:t xml:space="preserve">, </w:t>
      </w:r>
      <w:r>
        <w:rPr>
          <w:rFonts w:ascii="Times New Roman" w:hAnsi="Times New Roman" w:cs="Times New Roman"/>
          <w:sz w:val="24"/>
          <w:szCs w:val="24"/>
        </w:rPr>
        <w:t>we will</w:t>
      </w:r>
      <w:r w:rsidR="007154DB">
        <w:rPr>
          <w:rFonts w:ascii="Times New Roman" w:hAnsi="Times New Roman" w:cs="Times New Roman"/>
          <w:sz w:val="24"/>
          <w:szCs w:val="24"/>
        </w:rPr>
        <w:t xml:space="preserve"> be</w:t>
      </w:r>
      <w:r>
        <w:rPr>
          <w:rFonts w:ascii="Times New Roman" w:hAnsi="Times New Roman" w:cs="Times New Roman"/>
          <w:sz w:val="24"/>
          <w:szCs w:val="24"/>
        </w:rPr>
        <w:t xml:space="preserve"> </w:t>
      </w:r>
      <w:r w:rsidR="00EA7BE5">
        <w:rPr>
          <w:rFonts w:ascii="Times New Roman" w:hAnsi="Times New Roman" w:cs="Times New Roman"/>
          <w:sz w:val="24"/>
          <w:szCs w:val="24"/>
        </w:rPr>
        <w:t>implementing</w:t>
      </w:r>
      <w:r>
        <w:rPr>
          <w:rFonts w:ascii="Times New Roman" w:hAnsi="Times New Roman" w:cs="Times New Roman"/>
          <w:sz w:val="24"/>
          <w:szCs w:val="24"/>
        </w:rPr>
        <w:t xml:space="preserve"> the specific branch of </w:t>
      </w:r>
      <w:del w:id="19" w:author="Burhan Hanif" w:date="2019-05-25T21:20:00Z">
        <w:r w:rsidDel="00F8546F">
          <w:rPr>
            <w:rFonts w:ascii="Times New Roman" w:hAnsi="Times New Roman" w:cs="Times New Roman"/>
            <w:sz w:val="24"/>
            <w:szCs w:val="24"/>
          </w:rPr>
          <w:delText>data science</w:delText>
        </w:r>
      </w:del>
      <w:ins w:id="20" w:author="Burhan Hanif" w:date="2019-05-25T21:20:00Z">
        <w:r w:rsidR="00F8546F">
          <w:rPr>
            <w:rFonts w:ascii="Times New Roman" w:hAnsi="Times New Roman" w:cs="Times New Roman"/>
            <w:sz w:val="24"/>
            <w:szCs w:val="24"/>
          </w:rPr>
          <w:t xml:space="preserve"> predictive modeling</w:t>
        </w:r>
      </w:ins>
      <w:r>
        <w:rPr>
          <w:rFonts w:ascii="Times New Roman" w:hAnsi="Times New Roman" w:cs="Times New Roman"/>
          <w:sz w:val="24"/>
          <w:szCs w:val="24"/>
        </w:rPr>
        <w:t xml:space="preserve"> called supervised learning.</w:t>
      </w:r>
      <w:r w:rsidR="00A9230B">
        <w:rPr>
          <w:rFonts w:ascii="Times New Roman" w:hAnsi="Times New Roman" w:cs="Times New Roman"/>
          <w:sz w:val="24"/>
          <w:szCs w:val="24"/>
        </w:rPr>
        <w:t xml:space="preserve"> Supervised learning has three ingredients</w:t>
      </w:r>
      <w:r w:rsidR="002E5E7F">
        <w:rPr>
          <w:rFonts w:ascii="Times New Roman" w:hAnsi="Times New Roman" w:cs="Times New Roman"/>
          <w:sz w:val="24"/>
          <w:szCs w:val="24"/>
        </w:rPr>
        <w:t xml:space="preserve">, the first one is </w:t>
      </w:r>
      <w:r w:rsidR="00A9230B">
        <w:rPr>
          <w:rFonts w:ascii="Times New Roman" w:hAnsi="Times New Roman" w:cs="Times New Roman"/>
          <w:sz w:val="24"/>
          <w:szCs w:val="24"/>
        </w:rPr>
        <w:t>historical data which we will call</w:t>
      </w:r>
      <w:r w:rsidR="00F60AA9">
        <w:rPr>
          <w:rFonts w:ascii="Times New Roman" w:hAnsi="Times New Roman" w:cs="Times New Roman"/>
          <w:sz w:val="24"/>
          <w:szCs w:val="24"/>
        </w:rPr>
        <w:t xml:space="preserve"> our</w:t>
      </w:r>
      <w:r w:rsidR="00A9230B">
        <w:rPr>
          <w:rFonts w:ascii="Times New Roman" w:hAnsi="Times New Roman" w:cs="Times New Roman"/>
          <w:sz w:val="24"/>
          <w:szCs w:val="24"/>
        </w:rPr>
        <w:t xml:space="preserve"> training data</w:t>
      </w:r>
      <w:r w:rsidR="00F60AA9">
        <w:rPr>
          <w:rFonts w:ascii="Times New Roman" w:hAnsi="Times New Roman" w:cs="Times New Roman"/>
          <w:sz w:val="24"/>
          <w:szCs w:val="24"/>
        </w:rPr>
        <w:t xml:space="preserve"> also known as our “D”</w:t>
      </w:r>
      <w:r w:rsidR="008351AF">
        <w:rPr>
          <w:rFonts w:ascii="Times New Roman" w:hAnsi="Times New Roman" w:cs="Times New Roman"/>
          <w:sz w:val="24"/>
          <w:szCs w:val="24"/>
        </w:rPr>
        <w:t xml:space="preserve"> which consists of our features (</w:t>
      </w:r>
      <w:r w:rsidR="0001756B">
        <w:rPr>
          <w:rFonts w:ascii="Times New Roman" w:hAnsi="Times New Roman" w:cs="Times New Roman"/>
          <w:sz w:val="24"/>
          <w:szCs w:val="24"/>
        </w:rPr>
        <w:t>p</w:t>
      </w:r>
      <w:r w:rsidR="008351AF">
        <w:rPr>
          <w:rFonts w:ascii="Times New Roman" w:hAnsi="Times New Roman" w:cs="Times New Roman"/>
          <w:sz w:val="24"/>
          <w:szCs w:val="24"/>
        </w:rPr>
        <w:t>’s) and outputs (y’s)</w:t>
      </w:r>
      <w:r w:rsidR="00F60AA9">
        <w:rPr>
          <w:rFonts w:ascii="Times New Roman" w:hAnsi="Times New Roman" w:cs="Times New Roman"/>
          <w:sz w:val="24"/>
          <w:szCs w:val="24"/>
        </w:rPr>
        <w:t xml:space="preserve"> and</w:t>
      </w:r>
      <w:r w:rsidR="008351AF">
        <w:rPr>
          <w:rFonts w:ascii="Times New Roman" w:hAnsi="Times New Roman" w:cs="Times New Roman"/>
          <w:sz w:val="24"/>
          <w:szCs w:val="24"/>
        </w:rPr>
        <w:t xml:space="preserve"> there </w:t>
      </w:r>
      <w:r w:rsidR="002E5E7F">
        <w:rPr>
          <w:rFonts w:ascii="Times New Roman" w:hAnsi="Times New Roman" w:cs="Times New Roman"/>
          <w:sz w:val="24"/>
          <w:szCs w:val="24"/>
        </w:rPr>
        <w:t>is an</w:t>
      </w:r>
      <w:r w:rsidR="008351AF">
        <w:rPr>
          <w:rFonts w:ascii="Times New Roman" w:hAnsi="Times New Roman" w:cs="Times New Roman"/>
          <w:sz w:val="24"/>
          <w:szCs w:val="24"/>
        </w:rPr>
        <w:t xml:space="preserve"> “n”</w:t>
      </w:r>
      <w:r w:rsidR="002E5E7F">
        <w:rPr>
          <w:rFonts w:ascii="Times New Roman" w:hAnsi="Times New Roman" w:cs="Times New Roman"/>
          <w:sz w:val="24"/>
          <w:szCs w:val="24"/>
        </w:rPr>
        <w:t xml:space="preserve"> amount of them in our sample size.</w:t>
      </w:r>
      <w:r w:rsidR="005872C3">
        <w:rPr>
          <w:rFonts w:ascii="Times New Roman" w:hAnsi="Times New Roman" w:cs="Times New Roman"/>
          <w:sz w:val="24"/>
          <w:szCs w:val="24"/>
        </w:rPr>
        <w:t xml:space="preserve"> </w:t>
      </w:r>
      <w:r w:rsidR="00955A88">
        <w:rPr>
          <w:rFonts w:ascii="Times New Roman" w:hAnsi="Times New Roman" w:cs="Times New Roman"/>
          <w:sz w:val="24"/>
          <w:szCs w:val="24"/>
        </w:rPr>
        <w:t xml:space="preserve">Our x’s in our data set will consist </w:t>
      </w:r>
      <w:r w:rsidR="00A116EE">
        <w:rPr>
          <w:rFonts w:ascii="Times New Roman" w:hAnsi="Times New Roman" w:cs="Times New Roman"/>
          <w:sz w:val="24"/>
          <w:szCs w:val="24"/>
        </w:rPr>
        <w:t>of payment</w:t>
      </w:r>
      <w:r w:rsidR="00955A88">
        <w:rPr>
          <w:rFonts w:ascii="Times New Roman" w:hAnsi="Times New Roman" w:cs="Times New Roman"/>
          <w:sz w:val="24"/>
          <w:szCs w:val="24"/>
        </w:rPr>
        <w:t xml:space="preserve"> history, </w:t>
      </w:r>
      <w:r w:rsidR="004F5122">
        <w:rPr>
          <w:rFonts w:ascii="Times New Roman" w:hAnsi="Times New Roman" w:cs="Times New Roman"/>
          <w:sz w:val="24"/>
          <w:szCs w:val="24"/>
        </w:rPr>
        <w:t>declared bankruptcy, dollar amount of payments made</w:t>
      </w:r>
      <w:r w:rsidR="007E6F8C">
        <w:rPr>
          <w:rFonts w:ascii="Times New Roman" w:hAnsi="Times New Roman" w:cs="Times New Roman"/>
          <w:sz w:val="24"/>
          <w:szCs w:val="24"/>
        </w:rPr>
        <w:t xml:space="preserve"> to credit cards</w:t>
      </w:r>
      <w:r w:rsidR="004F5122">
        <w:rPr>
          <w:rFonts w:ascii="Times New Roman" w:hAnsi="Times New Roman" w:cs="Times New Roman"/>
          <w:sz w:val="24"/>
          <w:szCs w:val="24"/>
        </w:rPr>
        <w:t>,</w:t>
      </w:r>
      <w:r w:rsidR="007E6F8C">
        <w:rPr>
          <w:rFonts w:ascii="Times New Roman" w:hAnsi="Times New Roman" w:cs="Times New Roman"/>
          <w:sz w:val="24"/>
          <w:szCs w:val="24"/>
        </w:rPr>
        <w:t xml:space="preserve"> credit utilization, length of credit history, long-term debt and employment status</w:t>
      </w:r>
      <w:r w:rsidR="007A3E8E">
        <w:rPr>
          <w:rFonts w:ascii="Times New Roman" w:hAnsi="Times New Roman" w:cs="Times New Roman"/>
          <w:sz w:val="24"/>
          <w:szCs w:val="24"/>
        </w:rPr>
        <w:t>, other incomes, by</w:t>
      </w:r>
      <w:r w:rsidR="007E6F8C">
        <w:rPr>
          <w:rFonts w:ascii="Times New Roman" w:hAnsi="Times New Roman" w:cs="Times New Roman"/>
          <w:sz w:val="24"/>
          <w:szCs w:val="24"/>
        </w:rPr>
        <w:t xml:space="preserve"> combining all the points generated by t</w:t>
      </w:r>
      <w:r w:rsidR="007A3E8E">
        <w:rPr>
          <w:rFonts w:ascii="Times New Roman" w:hAnsi="Times New Roman" w:cs="Times New Roman"/>
          <w:sz w:val="24"/>
          <w:szCs w:val="24"/>
        </w:rPr>
        <w:t>hese features</w:t>
      </w:r>
      <w:r w:rsidR="007E6F8C">
        <w:rPr>
          <w:rFonts w:ascii="Times New Roman" w:hAnsi="Times New Roman" w:cs="Times New Roman"/>
          <w:sz w:val="24"/>
          <w:szCs w:val="24"/>
        </w:rPr>
        <w:t xml:space="preserve"> will give us a credit score. </w:t>
      </w:r>
      <w:r w:rsidR="004F5D5D">
        <w:rPr>
          <w:rFonts w:ascii="Times New Roman" w:hAnsi="Times New Roman" w:cs="Times New Roman"/>
          <w:sz w:val="24"/>
          <w:szCs w:val="24"/>
        </w:rPr>
        <w:t>It</w:t>
      </w:r>
      <w:r w:rsidR="007E6F8C">
        <w:rPr>
          <w:rFonts w:ascii="Times New Roman" w:hAnsi="Times New Roman" w:cs="Times New Roman"/>
          <w:sz w:val="24"/>
          <w:szCs w:val="24"/>
        </w:rPr>
        <w:t xml:space="preserve"> will predict our y as </w:t>
      </w:r>
      <w:r w:rsidR="0016556D">
        <w:rPr>
          <w:rFonts w:ascii="Times New Roman" w:hAnsi="Times New Roman" w:cs="Times New Roman"/>
          <w:sz w:val="24"/>
          <w:szCs w:val="24"/>
        </w:rPr>
        <w:t xml:space="preserve">the </w:t>
      </w:r>
      <w:r w:rsidR="007E6F8C">
        <w:rPr>
          <w:rFonts w:ascii="Times New Roman" w:hAnsi="Times New Roman" w:cs="Times New Roman"/>
          <w:sz w:val="24"/>
          <w:szCs w:val="24"/>
        </w:rPr>
        <w:t xml:space="preserve">probability of default on </w:t>
      </w:r>
      <w:r w:rsidR="002E5E7F">
        <w:rPr>
          <w:rFonts w:ascii="Times New Roman" w:hAnsi="Times New Roman" w:cs="Times New Roman"/>
          <w:sz w:val="24"/>
          <w:szCs w:val="24"/>
        </w:rPr>
        <w:t>debt obligation</w:t>
      </w:r>
      <w:r w:rsidR="007A3E8E">
        <w:rPr>
          <w:rFonts w:ascii="Times New Roman" w:hAnsi="Times New Roman" w:cs="Times New Roman"/>
          <w:sz w:val="24"/>
          <w:szCs w:val="24"/>
        </w:rPr>
        <w:t xml:space="preserve"> use the credit score</w:t>
      </w:r>
      <w:r w:rsidR="002E5E7F">
        <w:rPr>
          <w:rFonts w:ascii="Times New Roman" w:hAnsi="Times New Roman" w:cs="Times New Roman"/>
          <w:sz w:val="24"/>
          <w:szCs w:val="24"/>
        </w:rPr>
        <w:t>.</w:t>
      </w:r>
      <w:r w:rsidR="00553EC4">
        <w:rPr>
          <w:rFonts w:ascii="Times New Roman" w:hAnsi="Times New Roman" w:cs="Times New Roman"/>
          <w:sz w:val="24"/>
          <w:szCs w:val="24"/>
        </w:rPr>
        <w:t xml:space="preserve"> Second ingredient is we will need candidate functions that will model our best guess function also known as </w:t>
      </w:r>
      <w:r w:rsidR="00553EC4" w:rsidRPr="00553EC4">
        <w:rPr>
          <w:rFonts w:ascii="Times New Roman" w:hAnsi="Times New Roman" w:cs="Times New Roman"/>
          <w:b/>
          <w:i/>
          <w:sz w:val="24"/>
          <w:szCs w:val="24"/>
        </w:rPr>
        <w:t>H</w:t>
      </w:r>
      <w:r w:rsidR="00553EC4">
        <w:rPr>
          <w:rFonts w:ascii="Times New Roman" w:hAnsi="Times New Roman" w:cs="Times New Roman"/>
          <w:sz w:val="24"/>
          <w:szCs w:val="24"/>
        </w:rPr>
        <w:t xml:space="preserve">. </w:t>
      </w:r>
      <w:r w:rsidR="004F5D5D">
        <w:rPr>
          <w:rFonts w:ascii="Times New Roman" w:hAnsi="Times New Roman" w:cs="Times New Roman"/>
          <w:sz w:val="24"/>
          <w:szCs w:val="24"/>
        </w:rPr>
        <w:t>The t</w:t>
      </w:r>
      <w:r w:rsidR="00553EC4">
        <w:rPr>
          <w:rFonts w:ascii="Times New Roman" w:hAnsi="Times New Roman" w:cs="Times New Roman"/>
          <w:sz w:val="24"/>
          <w:szCs w:val="24"/>
        </w:rPr>
        <w:t xml:space="preserve">hird and final ingredient is our </w:t>
      </w:r>
      <w:r w:rsidR="00553EC4" w:rsidRPr="00553EC4">
        <w:rPr>
          <w:rFonts w:ascii="Times New Roman" w:hAnsi="Times New Roman" w:cs="Times New Roman"/>
          <w:b/>
          <w:i/>
          <w:sz w:val="24"/>
          <w:szCs w:val="24"/>
        </w:rPr>
        <w:t>A</w:t>
      </w:r>
      <w:r w:rsidR="00553EC4">
        <w:rPr>
          <w:rFonts w:ascii="Times New Roman" w:hAnsi="Times New Roman" w:cs="Times New Roman"/>
          <w:b/>
          <w:i/>
          <w:sz w:val="24"/>
          <w:szCs w:val="24"/>
        </w:rPr>
        <w:t xml:space="preserve"> </w:t>
      </w:r>
      <w:r w:rsidR="00553EC4">
        <w:rPr>
          <w:rFonts w:ascii="Times New Roman" w:hAnsi="Times New Roman" w:cs="Times New Roman"/>
          <w:sz w:val="24"/>
          <w:szCs w:val="24"/>
        </w:rPr>
        <w:t xml:space="preserve">this </w:t>
      </w:r>
      <w:r w:rsidR="004F5D5D">
        <w:rPr>
          <w:rFonts w:ascii="Times New Roman" w:hAnsi="Times New Roman" w:cs="Times New Roman"/>
          <w:sz w:val="24"/>
          <w:szCs w:val="24"/>
        </w:rPr>
        <w:t xml:space="preserve">is </w:t>
      </w:r>
      <w:r w:rsidR="00553EC4">
        <w:rPr>
          <w:rFonts w:ascii="Times New Roman" w:hAnsi="Times New Roman" w:cs="Times New Roman"/>
          <w:sz w:val="24"/>
          <w:szCs w:val="24"/>
        </w:rPr>
        <w:t xml:space="preserve">the space of all algorithms that can </w:t>
      </w:r>
      <w:r w:rsidR="004F5D5D">
        <w:rPr>
          <w:rFonts w:ascii="Times New Roman" w:hAnsi="Times New Roman" w:cs="Times New Roman"/>
          <w:sz w:val="24"/>
          <w:szCs w:val="24"/>
        </w:rPr>
        <w:t xml:space="preserve">be </w:t>
      </w:r>
      <w:r w:rsidR="00553EC4">
        <w:rPr>
          <w:rFonts w:ascii="Times New Roman" w:hAnsi="Times New Roman" w:cs="Times New Roman"/>
          <w:sz w:val="24"/>
          <w:szCs w:val="24"/>
        </w:rPr>
        <w:t>use</w:t>
      </w:r>
      <w:r w:rsidR="004F5D5D">
        <w:rPr>
          <w:rFonts w:ascii="Times New Roman" w:hAnsi="Times New Roman" w:cs="Times New Roman"/>
          <w:sz w:val="24"/>
          <w:szCs w:val="24"/>
        </w:rPr>
        <w:t>d</w:t>
      </w:r>
      <w:r w:rsidR="00553EC4">
        <w:rPr>
          <w:rFonts w:ascii="Times New Roman" w:hAnsi="Times New Roman" w:cs="Times New Roman"/>
          <w:sz w:val="24"/>
          <w:szCs w:val="24"/>
        </w:rPr>
        <w:t xml:space="preserve">. We will be working and </w:t>
      </w:r>
      <w:r w:rsidR="00EA7776">
        <w:rPr>
          <w:rFonts w:ascii="Times New Roman" w:hAnsi="Times New Roman" w:cs="Times New Roman"/>
          <w:sz w:val="24"/>
          <w:szCs w:val="24"/>
        </w:rPr>
        <w:t>referring</w:t>
      </w:r>
      <w:r w:rsidR="00553EC4">
        <w:rPr>
          <w:rFonts w:ascii="Times New Roman" w:hAnsi="Times New Roman" w:cs="Times New Roman"/>
          <w:sz w:val="24"/>
          <w:szCs w:val="24"/>
        </w:rPr>
        <w:t xml:space="preserve"> to this equation. </w:t>
      </w:r>
      <w:r w:rsidR="00EA7776">
        <w:rPr>
          <w:rFonts w:ascii="Times New Roman" w:hAnsi="Times New Roman" w:cs="Times New Roman"/>
          <w:b/>
          <w:i/>
          <w:sz w:val="24"/>
          <w:szCs w:val="24"/>
        </w:rPr>
        <w:t>g= A(</w:t>
      </w:r>
      <w:proofErr w:type="gramStart"/>
      <w:r w:rsidR="00EA7776">
        <w:rPr>
          <w:rFonts w:ascii="Times New Roman" w:hAnsi="Times New Roman" w:cs="Times New Roman"/>
          <w:b/>
          <w:i/>
          <w:sz w:val="24"/>
          <w:szCs w:val="24"/>
        </w:rPr>
        <w:t>D,H</w:t>
      </w:r>
      <w:proofErr w:type="gramEnd"/>
      <w:r w:rsidR="00EA7776">
        <w:rPr>
          <w:rFonts w:ascii="Times New Roman" w:hAnsi="Times New Roman" w:cs="Times New Roman"/>
          <w:b/>
          <w:i/>
          <w:sz w:val="24"/>
          <w:szCs w:val="24"/>
        </w:rPr>
        <w:t>)</w:t>
      </w:r>
      <w:r w:rsidR="00EA7776">
        <w:rPr>
          <w:rFonts w:ascii="Times New Roman" w:hAnsi="Times New Roman" w:cs="Times New Roman"/>
          <w:sz w:val="24"/>
          <w:szCs w:val="24"/>
        </w:rPr>
        <w:t>.</w:t>
      </w:r>
      <w:r w:rsidR="00553EC4">
        <w:rPr>
          <w:rFonts w:ascii="Times New Roman" w:hAnsi="Times New Roman" w:cs="Times New Roman"/>
          <w:sz w:val="24"/>
          <w:szCs w:val="24"/>
        </w:rPr>
        <w:t xml:space="preserve">  </w:t>
      </w:r>
    </w:p>
    <w:p w14:paraId="7E6BA958" w14:textId="76EDEE76" w:rsidR="00825174" w:rsidRDefault="003237D3"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building any </w:t>
      </w:r>
      <w:r w:rsidR="00227C70">
        <w:rPr>
          <w:rFonts w:ascii="Times New Roman" w:hAnsi="Times New Roman" w:cs="Times New Roman"/>
          <w:sz w:val="24"/>
          <w:szCs w:val="24"/>
        </w:rPr>
        <w:t>model,</w:t>
      </w:r>
      <w:r>
        <w:rPr>
          <w:rFonts w:ascii="Times New Roman" w:hAnsi="Times New Roman" w:cs="Times New Roman"/>
          <w:sz w:val="24"/>
          <w:szCs w:val="24"/>
        </w:rPr>
        <w:t xml:space="preserve"> a data scientist </w:t>
      </w:r>
      <w:r w:rsidR="00A116EE">
        <w:rPr>
          <w:rFonts w:ascii="Times New Roman" w:hAnsi="Times New Roman" w:cs="Times New Roman"/>
          <w:sz w:val="24"/>
          <w:szCs w:val="24"/>
        </w:rPr>
        <w:t>must</w:t>
      </w:r>
      <w:r>
        <w:rPr>
          <w:rFonts w:ascii="Times New Roman" w:hAnsi="Times New Roman" w:cs="Times New Roman"/>
          <w:sz w:val="24"/>
          <w:szCs w:val="24"/>
        </w:rPr>
        <w:t xml:space="preserve"> be certain that his features (x’s) </w:t>
      </w:r>
      <w:r w:rsidR="00E31FDD">
        <w:rPr>
          <w:rFonts w:ascii="Times New Roman" w:hAnsi="Times New Roman" w:cs="Times New Roman"/>
          <w:sz w:val="24"/>
          <w:szCs w:val="24"/>
        </w:rPr>
        <w:t xml:space="preserve">of his data set are valid for what he is trying to model. </w:t>
      </w:r>
      <w:r w:rsidR="00227C70">
        <w:rPr>
          <w:rFonts w:ascii="Times New Roman" w:hAnsi="Times New Roman" w:cs="Times New Roman"/>
          <w:sz w:val="24"/>
          <w:szCs w:val="24"/>
        </w:rPr>
        <w:t xml:space="preserve">For </w:t>
      </w:r>
      <w:r w:rsidR="00697E74">
        <w:rPr>
          <w:rFonts w:ascii="Times New Roman" w:hAnsi="Times New Roman" w:cs="Times New Roman"/>
          <w:sz w:val="24"/>
          <w:szCs w:val="24"/>
        </w:rPr>
        <w:t>instance,</w:t>
      </w:r>
      <w:r w:rsidR="00227C70">
        <w:rPr>
          <w:rFonts w:ascii="Times New Roman" w:hAnsi="Times New Roman" w:cs="Times New Roman"/>
          <w:sz w:val="24"/>
          <w:szCs w:val="24"/>
        </w:rPr>
        <w:t xml:space="preserve"> if we are trying to model stock prices of IBM and if one of our features is </w:t>
      </w:r>
      <w:r w:rsidR="004F5D5D">
        <w:rPr>
          <w:rFonts w:ascii="Times New Roman" w:hAnsi="Times New Roman" w:cs="Times New Roman"/>
          <w:sz w:val="24"/>
          <w:szCs w:val="24"/>
        </w:rPr>
        <w:t>“D</w:t>
      </w:r>
      <w:r w:rsidR="00227C70">
        <w:rPr>
          <w:rFonts w:ascii="Times New Roman" w:hAnsi="Times New Roman" w:cs="Times New Roman"/>
          <w:sz w:val="24"/>
          <w:szCs w:val="24"/>
        </w:rPr>
        <w:t>id it rain in Toronto</w:t>
      </w:r>
      <w:r w:rsidR="004F5D5D">
        <w:rPr>
          <w:rFonts w:ascii="Times New Roman" w:hAnsi="Times New Roman" w:cs="Times New Roman"/>
          <w:sz w:val="24"/>
          <w:szCs w:val="24"/>
        </w:rPr>
        <w:t xml:space="preserve">, </w:t>
      </w:r>
      <w:r w:rsidR="00227C70">
        <w:rPr>
          <w:rFonts w:ascii="Times New Roman" w:hAnsi="Times New Roman" w:cs="Times New Roman"/>
          <w:sz w:val="24"/>
          <w:szCs w:val="24"/>
        </w:rPr>
        <w:t>Canada</w:t>
      </w:r>
      <w:r w:rsidR="004F5D5D">
        <w:rPr>
          <w:rFonts w:ascii="Times New Roman" w:hAnsi="Times New Roman" w:cs="Times New Roman"/>
          <w:sz w:val="24"/>
          <w:szCs w:val="24"/>
        </w:rPr>
        <w:t>?”</w:t>
      </w:r>
      <w:r w:rsidR="00227C70">
        <w:rPr>
          <w:rFonts w:ascii="Times New Roman" w:hAnsi="Times New Roman" w:cs="Times New Roman"/>
          <w:sz w:val="24"/>
          <w:szCs w:val="24"/>
        </w:rPr>
        <w:t xml:space="preserve"> this feature doesn’t</w:t>
      </w:r>
      <w:r w:rsidR="004F5D5D">
        <w:rPr>
          <w:rFonts w:ascii="Times New Roman" w:hAnsi="Times New Roman" w:cs="Times New Roman"/>
          <w:sz w:val="24"/>
          <w:szCs w:val="24"/>
        </w:rPr>
        <w:t xml:space="preserve"> </w:t>
      </w:r>
      <w:r w:rsidR="00227C70">
        <w:rPr>
          <w:rFonts w:ascii="Times New Roman" w:hAnsi="Times New Roman" w:cs="Times New Roman"/>
          <w:sz w:val="24"/>
          <w:szCs w:val="24"/>
        </w:rPr>
        <w:t xml:space="preserve">have any relevance </w:t>
      </w:r>
      <w:r w:rsidR="004F5D5D">
        <w:rPr>
          <w:rFonts w:ascii="Times New Roman" w:hAnsi="Times New Roman" w:cs="Times New Roman"/>
          <w:sz w:val="24"/>
          <w:szCs w:val="24"/>
        </w:rPr>
        <w:t>to</w:t>
      </w:r>
      <w:r w:rsidR="00227C70">
        <w:rPr>
          <w:rFonts w:ascii="Times New Roman" w:hAnsi="Times New Roman" w:cs="Times New Roman"/>
          <w:sz w:val="24"/>
          <w:szCs w:val="24"/>
        </w:rPr>
        <w:t xml:space="preserve"> </w:t>
      </w:r>
      <w:r w:rsidR="004F5D5D">
        <w:rPr>
          <w:rFonts w:ascii="Times New Roman" w:hAnsi="Times New Roman" w:cs="Times New Roman"/>
          <w:sz w:val="24"/>
          <w:szCs w:val="24"/>
        </w:rPr>
        <w:t>the</w:t>
      </w:r>
      <w:r w:rsidR="00227C70">
        <w:rPr>
          <w:rFonts w:ascii="Times New Roman" w:hAnsi="Times New Roman" w:cs="Times New Roman"/>
          <w:sz w:val="24"/>
          <w:szCs w:val="24"/>
        </w:rPr>
        <w:t xml:space="preserve"> mode</w:t>
      </w:r>
      <w:r w:rsidR="004F5D5D">
        <w:rPr>
          <w:rFonts w:ascii="Times New Roman" w:hAnsi="Times New Roman" w:cs="Times New Roman"/>
          <w:sz w:val="24"/>
          <w:szCs w:val="24"/>
        </w:rPr>
        <w:t xml:space="preserve">l. However, </w:t>
      </w:r>
      <w:r w:rsidR="00697E74">
        <w:rPr>
          <w:rFonts w:ascii="Times New Roman" w:hAnsi="Times New Roman" w:cs="Times New Roman"/>
          <w:sz w:val="24"/>
          <w:szCs w:val="24"/>
        </w:rPr>
        <w:t xml:space="preserve">if one of </w:t>
      </w:r>
      <w:r w:rsidR="004F5D5D">
        <w:rPr>
          <w:rFonts w:ascii="Times New Roman" w:hAnsi="Times New Roman" w:cs="Times New Roman"/>
          <w:sz w:val="24"/>
          <w:szCs w:val="24"/>
        </w:rPr>
        <w:t>the</w:t>
      </w:r>
      <w:r w:rsidR="00697E74">
        <w:rPr>
          <w:rFonts w:ascii="Times New Roman" w:hAnsi="Times New Roman" w:cs="Times New Roman"/>
          <w:sz w:val="24"/>
          <w:szCs w:val="24"/>
        </w:rPr>
        <w:t xml:space="preserve"> features </w:t>
      </w:r>
      <w:r w:rsidR="004F5D5D">
        <w:rPr>
          <w:rFonts w:ascii="Times New Roman" w:hAnsi="Times New Roman" w:cs="Times New Roman"/>
          <w:sz w:val="24"/>
          <w:szCs w:val="24"/>
        </w:rPr>
        <w:t>told</w:t>
      </w:r>
      <w:r w:rsidR="00697E74">
        <w:rPr>
          <w:rFonts w:ascii="Times New Roman" w:hAnsi="Times New Roman" w:cs="Times New Roman"/>
          <w:sz w:val="24"/>
          <w:szCs w:val="24"/>
        </w:rPr>
        <w:t xml:space="preserve"> us about their overhead on salaries this year</w:t>
      </w:r>
      <w:r w:rsidR="004F5D5D">
        <w:rPr>
          <w:rFonts w:ascii="Times New Roman" w:hAnsi="Times New Roman" w:cs="Times New Roman"/>
          <w:sz w:val="24"/>
          <w:szCs w:val="24"/>
        </w:rPr>
        <w:t xml:space="preserve">, </w:t>
      </w:r>
      <w:r w:rsidR="00697E74">
        <w:rPr>
          <w:rFonts w:ascii="Times New Roman" w:hAnsi="Times New Roman" w:cs="Times New Roman"/>
          <w:sz w:val="24"/>
          <w:szCs w:val="24"/>
        </w:rPr>
        <w:t xml:space="preserve">this feature has relevance to </w:t>
      </w:r>
      <w:r w:rsidR="004F5D5D">
        <w:rPr>
          <w:rFonts w:ascii="Times New Roman" w:hAnsi="Times New Roman" w:cs="Times New Roman"/>
          <w:sz w:val="24"/>
          <w:szCs w:val="24"/>
        </w:rPr>
        <w:t>the</w:t>
      </w:r>
      <w:r w:rsidR="00697E74">
        <w:rPr>
          <w:rFonts w:ascii="Times New Roman" w:hAnsi="Times New Roman" w:cs="Times New Roman"/>
          <w:sz w:val="24"/>
          <w:szCs w:val="24"/>
        </w:rPr>
        <w:t>ir expenses.</w:t>
      </w:r>
      <w:r w:rsidR="00E6230C">
        <w:rPr>
          <w:rFonts w:ascii="Times New Roman" w:hAnsi="Times New Roman" w:cs="Times New Roman"/>
          <w:sz w:val="24"/>
          <w:szCs w:val="24"/>
        </w:rPr>
        <w:t xml:space="preserve"> </w:t>
      </w:r>
      <w:r w:rsidR="002B32D7">
        <w:rPr>
          <w:rFonts w:ascii="Times New Roman" w:hAnsi="Times New Roman" w:cs="Times New Roman"/>
          <w:sz w:val="24"/>
          <w:szCs w:val="24"/>
        </w:rPr>
        <w:t xml:space="preserve">Ethics is another standard that </w:t>
      </w:r>
      <w:r w:rsidR="00902748">
        <w:rPr>
          <w:rFonts w:ascii="Times New Roman" w:hAnsi="Times New Roman" w:cs="Times New Roman"/>
          <w:sz w:val="24"/>
          <w:szCs w:val="24"/>
        </w:rPr>
        <w:t>must</w:t>
      </w:r>
      <w:r w:rsidR="002B32D7">
        <w:rPr>
          <w:rFonts w:ascii="Times New Roman" w:hAnsi="Times New Roman" w:cs="Times New Roman"/>
          <w:sz w:val="24"/>
          <w:szCs w:val="24"/>
        </w:rPr>
        <w:t xml:space="preserve"> be </w:t>
      </w:r>
      <w:r w:rsidR="00BC3F00">
        <w:rPr>
          <w:rFonts w:ascii="Times New Roman" w:hAnsi="Times New Roman" w:cs="Times New Roman"/>
          <w:sz w:val="24"/>
          <w:szCs w:val="24"/>
        </w:rPr>
        <w:t>considered</w:t>
      </w:r>
      <w:r w:rsidR="002B32D7">
        <w:rPr>
          <w:rFonts w:ascii="Times New Roman" w:hAnsi="Times New Roman" w:cs="Times New Roman"/>
          <w:sz w:val="24"/>
          <w:szCs w:val="24"/>
        </w:rPr>
        <w:t xml:space="preserve"> for data scientists,</w:t>
      </w:r>
      <w:r w:rsidR="00825174">
        <w:rPr>
          <w:rFonts w:ascii="Times New Roman" w:hAnsi="Times New Roman" w:cs="Times New Roman"/>
          <w:sz w:val="24"/>
          <w:szCs w:val="24"/>
        </w:rPr>
        <w:t xml:space="preserve"> especially because of what social network websites such as Facebook have been doing with their data, the point to make is that</w:t>
      </w:r>
      <w:r w:rsidR="002B32D7">
        <w:rPr>
          <w:rFonts w:ascii="Times New Roman" w:hAnsi="Times New Roman" w:cs="Times New Roman"/>
          <w:sz w:val="24"/>
          <w:szCs w:val="24"/>
        </w:rPr>
        <w:t xml:space="preserve"> there should be legal means of how the data was acquired</w:t>
      </w:r>
      <w:r w:rsidR="00825174">
        <w:rPr>
          <w:rFonts w:ascii="Times New Roman" w:hAnsi="Times New Roman" w:cs="Times New Roman"/>
          <w:sz w:val="24"/>
          <w:szCs w:val="24"/>
        </w:rPr>
        <w:t xml:space="preserve"> and how the data should be used</w:t>
      </w:r>
      <w:r w:rsidR="002B32D7">
        <w:rPr>
          <w:rFonts w:ascii="Times New Roman" w:hAnsi="Times New Roman" w:cs="Times New Roman"/>
          <w:sz w:val="24"/>
          <w:szCs w:val="24"/>
        </w:rPr>
        <w:t>.</w:t>
      </w:r>
      <w:r w:rsidR="00E6230C">
        <w:rPr>
          <w:rFonts w:ascii="Times New Roman" w:hAnsi="Times New Roman" w:cs="Times New Roman"/>
          <w:sz w:val="24"/>
          <w:szCs w:val="24"/>
        </w:rPr>
        <w:t xml:space="preserve"> </w:t>
      </w:r>
      <w:r w:rsidR="00825174">
        <w:rPr>
          <w:rFonts w:ascii="Times New Roman" w:hAnsi="Times New Roman" w:cs="Times New Roman"/>
          <w:sz w:val="24"/>
          <w:szCs w:val="24"/>
        </w:rPr>
        <w:t xml:space="preserve">Ethics is not our main point of discussion in this paper but there are enough </w:t>
      </w:r>
      <w:r w:rsidR="00B02D49">
        <w:rPr>
          <w:rFonts w:ascii="Times New Roman" w:hAnsi="Times New Roman" w:cs="Times New Roman"/>
          <w:sz w:val="24"/>
          <w:szCs w:val="24"/>
        </w:rPr>
        <w:t>resources</w:t>
      </w:r>
      <w:r w:rsidR="00825174">
        <w:rPr>
          <w:rFonts w:ascii="Times New Roman" w:hAnsi="Times New Roman" w:cs="Times New Roman"/>
          <w:sz w:val="24"/>
          <w:szCs w:val="24"/>
        </w:rPr>
        <w:t xml:space="preserve"> on the internet that </w:t>
      </w:r>
      <w:r w:rsidR="004F5D5D">
        <w:rPr>
          <w:rFonts w:ascii="Times New Roman" w:hAnsi="Times New Roman" w:cs="Times New Roman"/>
          <w:sz w:val="24"/>
          <w:szCs w:val="24"/>
        </w:rPr>
        <w:t>one</w:t>
      </w:r>
      <w:r w:rsidR="00825174">
        <w:rPr>
          <w:rFonts w:ascii="Times New Roman" w:hAnsi="Times New Roman" w:cs="Times New Roman"/>
          <w:sz w:val="24"/>
          <w:szCs w:val="24"/>
        </w:rPr>
        <w:t xml:space="preserve"> can refer to if the </w:t>
      </w:r>
      <w:r w:rsidR="004F5D5D">
        <w:rPr>
          <w:rFonts w:ascii="Times New Roman" w:hAnsi="Times New Roman" w:cs="Times New Roman"/>
          <w:sz w:val="24"/>
          <w:szCs w:val="24"/>
        </w:rPr>
        <w:t>one</w:t>
      </w:r>
      <w:r w:rsidR="00825174">
        <w:rPr>
          <w:rFonts w:ascii="Times New Roman" w:hAnsi="Times New Roman" w:cs="Times New Roman"/>
          <w:sz w:val="24"/>
          <w:szCs w:val="24"/>
        </w:rPr>
        <w:t xml:space="preserve"> </w:t>
      </w:r>
      <w:r w:rsidR="004F5D5D">
        <w:rPr>
          <w:rFonts w:ascii="Times New Roman" w:hAnsi="Times New Roman" w:cs="Times New Roman"/>
          <w:sz w:val="24"/>
          <w:szCs w:val="24"/>
        </w:rPr>
        <w:t>was</w:t>
      </w:r>
      <w:r w:rsidR="00825174">
        <w:rPr>
          <w:rFonts w:ascii="Times New Roman" w:hAnsi="Times New Roman" w:cs="Times New Roman"/>
          <w:sz w:val="24"/>
          <w:szCs w:val="24"/>
        </w:rPr>
        <w:t xml:space="preserve"> interested.</w:t>
      </w:r>
      <w:r w:rsidR="004F68A6">
        <w:rPr>
          <w:rFonts w:ascii="Times New Roman" w:hAnsi="Times New Roman" w:cs="Times New Roman"/>
          <w:sz w:val="24"/>
          <w:szCs w:val="24"/>
        </w:rPr>
        <w:t xml:space="preserve"> </w:t>
      </w:r>
    </w:p>
    <w:p w14:paraId="034C8F41" w14:textId="77777777" w:rsidR="00155B46" w:rsidRDefault="00DD73F9"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8212C">
        <w:rPr>
          <w:rFonts w:ascii="Times New Roman" w:hAnsi="Times New Roman" w:cs="Times New Roman"/>
          <w:sz w:val="24"/>
          <w:szCs w:val="24"/>
        </w:rPr>
        <w:t xml:space="preserve">For </w:t>
      </w:r>
      <w:r w:rsidR="00640723">
        <w:rPr>
          <w:rFonts w:ascii="Times New Roman" w:hAnsi="Times New Roman" w:cs="Times New Roman"/>
          <w:sz w:val="24"/>
          <w:szCs w:val="24"/>
        </w:rPr>
        <w:t xml:space="preserve">our feature of payment history using the information given by </w:t>
      </w:r>
      <w:r w:rsidR="00155B46">
        <w:rPr>
          <w:rFonts w:ascii="Times New Roman" w:hAnsi="Times New Roman" w:cs="Times New Roman"/>
          <w:sz w:val="24"/>
          <w:szCs w:val="24"/>
        </w:rPr>
        <w:t xml:space="preserve">(Finlay 4) the fico scores have created a </w:t>
      </w:r>
      <w:r w:rsidR="00E6230C">
        <w:rPr>
          <w:rFonts w:ascii="Times New Roman" w:hAnsi="Times New Roman" w:cs="Times New Roman"/>
          <w:sz w:val="24"/>
          <w:szCs w:val="24"/>
        </w:rPr>
        <w:t>nominal</w:t>
      </w:r>
      <w:r w:rsidR="00D051BE">
        <w:rPr>
          <w:rFonts w:ascii="Times New Roman" w:hAnsi="Times New Roman" w:cs="Times New Roman"/>
          <w:sz w:val="24"/>
          <w:szCs w:val="24"/>
        </w:rPr>
        <w:t xml:space="preserve"> binary</w:t>
      </w:r>
      <w:r w:rsidR="00155B46">
        <w:rPr>
          <w:rFonts w:ascii="Times New Roman" w:hAnsi="Times New Roman" w:cs="Times New Roman"/>
          <w:sz w:val="24"/>
          <w:szCs w:val="24"/>
        </w:rPr>
        <w:t xml:space="preserve"> variable</w:t>
      </w:r>
      <w:r w:rsidR="00F42527">
        <w:rPr>
          <w:rFonts w:ascii="Times New Roman" w:hAnsi="Times New Roman" w:cs="Times New Roman"/>
          <w:sz w:val="24"/>
          <w:szCs w:val="24"/>
        </w:rPr>
        <w:t>.</w:t>
      </w:r>
      <w:r w:rsidR="00465667">
        <w:rPr>
          <w:rFonts w:ascii="Times New Roman" w:hAnsi="Times New Roman" w:cs="Times New Roman"/>
          <w:sz w:val="24"/>
          <w:szCs w:val="24"/>
        </w:rPr>
        <w:t xml:space="preserve"> </w:t>
      </w:r>
      <w:r w:rsidR="00865A56">
        <w:rPr>
          <w:rFonts w:ascii="Times New Roman" w:hAnsi="Times New Roman" w:cs="Times New Roman"/>
          <w:sz w:val="24"/>
          <w:szCs w:val="24"/>
        </w:rPr>
        <w:t xml:space="preserve">A person earns points or loses points on the fico scale by if their accounts are up to date or how many days they are late by on each credit card. If the account is 0 days late then </w:t>
      </w:r>
      <w:r w:rsidR="00B00D62">
        <w:rPr>
          <w:rFonts w:ascii="Times New Roman" w:hAnsi="Times New Roman" w:cs="Times New Roman"/>
          <w:sz w:val="24"/>
          <w:szCs w:val="24"/>
        </w:rPr>
        <w:t>you earn 14 points, 1 to 30 days late 0 points earned, 31-60 days late -29 points, greater then 60 days late -41 points</w:t>
      </w:r>
      <w:r w:rsidR="00D529FA">
        <w:rPr>
          <w:rFonts w:ascii="Times New Roman" w:hAnsi="Times New Roman" w:cs="Times New Roman"/>
          <w:sz w:val="24"/>
          <w:szCs w:val="24"/>
        </w:rPr>
        <w:t xml:space="preserve">. The problem of creating the variable </w:t>
      </w:r>
      <w:r w:rsidR="00BC607D">
        <w:rPr>
          <w:rFonts w:ascii="Times New Roman" w:hAnsi="Times New Roman" w:cs="Times New Roman"/>
          <w:sz w:val="24"/>
          <w:szCs w:val="24"/>
        </w:rPr>
        <w:t>this way</w:t>
      </w:r>
      <w:r w:rsidR="00D529FA">
        <w:rPr>
          <w:rFonts w:ascii="Times New Roman" w:hAnsi="Times New Roman" w:cs="Times New Roman"/>
          <w:sz w:val="24"/>
          <w:szCs w:val="24"/>
        </w:rPr>
        <w:t xml:space="preserve"> it doesn’t tell us the what are the size of the payments </w:t>
      </w:r>
      <w:r w:rsidR="00315099">
        <w:rPr>
          <w:rFonts w:ascii="Times New Roman" w:hAnsi="Times New Roman" w:cs="Times New Roman"/>
          <w:sz w:val="24"/>
          <w:szCs w:val="24"/>
        </w:rPr>
        <w:t>a person</w:t>
      </w:r>
      <w:r w:rsidR="00D529FA">
        <w:rPr>
          <w:rFonts w:ascii="Times New Roman" w:hAnsi="Times New Roman" w:cs="Times New Roman"/>
          <w:sz w:val="24"/>
          <w:szCs w:val="24"/>
        </w:rPr>
        <w:t xml:space="preserve"> </w:t>
      </w:r>
      <w:r w:rsidR="00315099">
        <w:rPr>
          <w:rFonts w:ascii="Times New Roman" w:hAnsi="Times New Roman" w:cs="Times New Roman"/>
          <w:sz w:val="24"/>
          <w:szCs w:val="24"/>
        </w:rPr>
        <w:t>is</w:t>
      </w:r>
      <w:r w:rsidR="00D529FA">
        <w:rPr>
          <w:rFonts w:ascii="Times New Roman" w:hAnsi="Times New Roman" w:cs="Times New Roman"/>
          <w:sz w:val="24"/>
          <w:szCs w:val="24"/>
        </w:rPr>
        <w:t xml:space="preserve"> making</w:t>
      </w:r>
      <w:r w:rsidR="00BC607D">
        <w:rPr>
          <w:rFonts w:ascii="Times New Roman" w:hAnsi="Times New Roman" w:cs="Times New Roman"/>
          <w:sz w:val="24"/>
          <w:szCs w:val="24"/>
        </w:rPr>
        <w:t xml:space="preserve"> </w:t>
      </w:r>
      <w:r w:rsidR="001779D9">
        <w:rPr>
          <w:rFonts w:ascii="Times New Roman" w:hAnsi="Times New Roman" w:cs="Times New Roman"/>
          <w:sz w:val="24"/>
          <w:szCs w:val="24"/>
        </w:rPr>
        <w:t>relative</w:t>
      </w:r>
      <w:r w:rsidR="00BC607D">
        <w:rPr>
          <w:rFonts w:ascii="Times New Roman" w:hAnsi="Times New Roman" w:cs="Times New Roman"/>
          <w:sz w:val="24"/>
          <w:szCs w:val="24"/>
        </w:rPr>
        <w:t xml:space="preserve"> to what they </w:t>
      </w:r>
      <w:r w:rsidR="001779D9">
        <w:rPr>
          <w:rFonts w:ascii="Times New Roman" w:hAnsi="Times New Roman" w:cs="Times New Roman"/>
          <w:sz w:val="24"/>
          <w:szCs w:val="24"/>
        </w:rPr>
        <w:t>owe</w:t>
      </w:r>
      <w:r w:rsidR="00BC607D">
        <w:rPr>
          <w:rFonts w:ascii="Times New Roman" w:hAnsi="Times New Roman" w:cs="Times New Roman"/>
          <w:sz w:val="24"/>
          <w:szCs w:val="24"/>
        </w:rPr>
        <w:t xml:space="preserve"> to the credit card company.</w:t>
      </w:r>
      <w:r w:rsidR="001779D9">
        <w:rPr>
          <w:rFonts w:ascii="Times New Roman" w:hAnsi="Times New Roman" w:cs="Times New Roman"/>
          <w:sz w:val="24"/>
          <w:szCs w:val="24"/>
        </w:rPr>
        <w:t xml:space="preserve"> A person can end up making the minimum payment and earn the points on the fico </w:t>
      </w:r>
      <w:r w:rsidR="00E6230C">
        <w:rPr>
          <w:rFonts w:ascii="Times New Roman" w:hAnsi="Times New Roman" w:cs="Times New Roman"/>
          <w:sz w:val="24"/>
          <w:szCs w:val="24"/>
        </w:rPr>
        <w:t>scale,</w:t>
      </w:r>
      <w:r w:rsidR="001779D9">
        <w:rPr>
          <w:rFonts w:ascii="Times New Roman" w:hAnsi="Times New Roman" w:cs="Times New Roman"/>
          <w:sz w:val="24"/>
          <w:szCs w:val="24"/>
        </w:rPr>
        <w:t xml:space="preserve"> but </w:t>
      </w:r>
      <w:r w:rsidR="00467941">
        <w:rPr>
          <w:rFonts w:ascii="Times New Roman" w:hAnsi="Times New Roman" w:cs="Times New Roman"/>
          <w:sz w:val="24"/>
          <w:szCs w:val="24"/>
        </w:rPr>
        <w:t>the information can be misleading.</w:t>
      </w:r>
    </w:p>
    <w:p w14:paraId="2B2074E0" w14:textId="77777777" w:rsidR="004A434C" w:rsidRDefault="004A434C"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Continuing the idea of payment history another variable should be added because there exists a concept of bankruptcy. A person can declare bankruptcy and take a settlement for his debt obligations. Th</w:t>
      </w:r>
      <w:r w:rsidR="00CA607A">
        <w:rPr>
          <w:rFonts w:ascii="Times New Roman" w:hAnsi="Times New Roman" w:cs="Times New Roman"/>
          <w:sz w:val="24"/>
          <w:szCs w:val="24"/>
        </w:rPr>
        <w:t xml:space="preserve">e idea behind making this a separate feature has a </w:t>
      </w:r>
      <w:r w:rsidR="002573DE">
        <w:rPr>
          <w:rFonts w:ascii="Times New Roman" w:hAnsi="Times New Roman" w:cs="Times New Roman"/>
          <w:sz w:val="24"/>
          <w:szCs w:val="24"/>
        </w:rPr>
        <w:t>philosophical</w:t>
      </w:r>
      <w:r w:rsidR="00CA607A">
        <w:rPr>
          <w:rFonts w:ascii="Times New Roman" w:hAnsi="Times New Roman" w:cs="Times New Roman"/>
          <w:sz w:val="24"/>
          <w:szCs w:val="24"/>
        </w:rPr>
        <w:t xml:space="preserve"> point </w:t>
      </w:r>
      <w:r w:rsidR="002643A8">
        <w:rPr>
          <w:rFonts w:ascii="Times New Roman" w:hAnsi="Times New Roman" w:cs="Times New Roman"/>
          <w:sz w:val="24"/>
          <w:szCs w:val="24"/>
        </w:rPr>
        <w:t>that</w:t>
      </w:r>
      <w:r w:rsidR="00CA607A">
        <w:rPr>
          <w:rFonts w:ascii="Times New Roman" w:hAnsi="Times New Roman" w:cs="Times New Roman"/>
          <w:sz w:val="24"/>
          <w:szCs w:val="24"/>
        </w:rPr>
        <w:t xml:space="preserve"> is a person is living beyond their means and the practical point for the model</w:t>
      </w:r>
      <w:r w:rsidR="002643A8">
        <w:rPr>
          <w:rFonts w:ascii="Times New Roman" w:hAnsi="Times New Roman" w:cs="Times New Roman"/>
          <w:sz w:val="24"/>
          <w:szCs w:val="24"/>
        </w:rPr>
        <w:t xml:space="preserve"> will be</w:t>
      </w:r>
      <w:r w:rsidR="00CA607A">
        <w:rPr>
          <w:rFonts w:ascii="Times New Roman" w:hAnsi="Times New Roman" w:cs="Times New Roman"/>
          <w:sz w:val="24"/>
          <w:szCs w:val="24"/>
        </w:rPr>
        <w:t xml:space="preserve"> if given the chance again there is a high probability that they might </w:t>
      </w:r>
      <w:r w:rsidR="002573DE">
        <w:rPr>
          <w:rFonts w:ascii="Times New Roman" w:hAnsi="Times New Roman" w:cs="Times New Roman"/>
          <w:sz w:val="24"/>
          <w:szCs w:val="24"/>
        </w:rPr>
        <w:t>repeat</w:t>
      </w:r>
      <w:r w:rsidR="00CA607A">
        <w:rPr>
          <w:rFonts w:ascii="Times New Roman" w:hAnsi="Times New Roman" w:cs="Times New Roman"/>
          <w:sz w:val="24"/>
          <w:szCs w:val="24"/>
        </w:rPr>
        <w:t xml:space="preserve"> the same behavior.</w:t>
      </w:r>
      <w:r w:rsidR="002643A8">
        <w:rPr>
          <w:rFonts w:ascii="Times New Roman" w:hAnsi="Times New Roman" w:cs="Times New Roman"/>
          <w:sz w:val="24"/>
          <w:szCs w:val="24"/>
        </w:rPr>
        <w:t xml:space="preserve"> The threshold will be if a person has declared bankruptcy in the past 5 years.</w:t>
      </w:r>
      <w:r w:rsidR="00CA607A">
        <w:rPr>
          <w:rFonts w:ascii="Times New Roman" w:hAnsi="Times New Roman" w:cs="Times New Roman"/>
          <w:sz w:val="24"/>
          <w:szCs w:val="24"/>
        </w:rPr>
        <w:t xml:space="preserve"> The </w:t>
      </w:r>
      <w:r w:rsidR="002643A8">
        <w:rPr>
          <w:rFonts w:ascii="Times New Roman" w:hAnsi="Times New Roman" w:cs="Times New Roman"/>
          <w:sz w:val="24"/>
          <w:szCs w:val="24"/>
        </w:rPr>
        <w:t xml:space="preserve">way we will create this variable would be a binary variable {0,1}. If yes = 1, then -100 points on the score and if 0 no points added or subtracted.    </w:t>
      </w:r>
    </w:p>
    <w:p w14:paraId="17307B10" w14:textId="6DD374D2" w:rsidR="009D23A9" w:rsidRDefault="00467941"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Misleading information </w:t>
      </w:r>
      <w:r w:rsidR="00CC0AF4">
        <w:rPr>
          <w:rFonts w:ascii="Times New Roman" w:hAnsi="Times New Roman" w:cs="Times New Roman"/>
          <w:sz w:val="24"/>
          <w:szCs w:val="24"/>
        </w:rPr>
        <w:t>from</w:t>
      </w:r>
      <w:r>
        <w:rPr>
          <w:rFonts w:ascii="Times New Roman" w:hAnsi="Times New Roman" w:cs="Times New Roman"/>
          <w:sz w:val="24"/>
          <w:szCs w:val="24"/>
        </w:rPr>
        <w:t xml:space="preserve"> the feature can be </w:t>
      </w:r>
      <w:r w:rsidR="009D23A9">
        <w:rPr>
          <w:rFonts w:ascii="Times New Roman" w:hAnsi="Times New Roman" w:cs="Times New Roman"/>
          <w:sz w:val="24"/>
          <w:szCs w:val="24"/>
        </w:rPr>
        <w:t>damaging for</w:t>
      </w:r>
      <w:r>
        <w:rPr>
          <w:rFonts w:ascii="Times New Roman" w:hAnsi="Times New Roman" w:cs="Times New Roman"/>
          <w:sz w:val="24"/>
          <w:szCs w:val="24"/>
        </w:rPr>
        <w:t xml:space="preserve"> the model.</w:t>
      </w:r>
      <w:r w:rsidR="009D23A9">
        <w:rPr>
          <w:rFonts w:ascii="Times New Roman" w:hAnsi="Times New Roman" w:cs="Times New Roman"/>
          <w:sz w:val="24"/>
          <w:szCs w:val="24"/>
        </w:rPr>
        <w:t xml:space="preserve"> Our model can take this variable and improve it by</w:t>
      </w:r>
      <w:r>
        <w:rPr>
          <w:rFonts w:ascii="Times New Roman" w:hAnsi="Times New Roman" w:cs="Times New Roman"/>
          <w:sz w:val="24"/>
          <w:szCs w:val="24"/>
        </w:rPr>
        <w:t xml:space="preserve"> </w:t>
      </w:r>
      <w:r w:rsidR="009D23A9">
        <w:rPr>
          <w:rFonts w:ascii="Times New Roman" w:hAnsi="Times New Roman" w:cs="Times New Roman"/>
          <w:sz w:val="24"/>
          <w:szCs w:val="24"/>
        </w:rPr>
        <w:t>c</w:t>
      </w:r>
      <w:r>
        <w:rPr>
          <w:rFonts w:ascii="Times New Roman" w:hAnsi="Times New Roman" w:cs="Times New Roman"/>
          <w:sz w:val="24"/>
          <w:szCs w:val="24"/>
        </w:rPr>
        <w:t xml:space="preserve">reating a factorial variable for short term debt of credit cards and each factor should be ratio of payment made and money owed. For </w:t>
      </w:r>
      <w:r w:rsidR="009D23A9">
        <w:rPr>
          <w:rFonts w:ascii="Times New Roman" w:hAnsi="Times New Roman" w:cs="Times New Roman"/>
          <w:sz w:val="24"/>
          <w:szCs w:val="24"/>
        </w:rPr>
        <w:t>example,</w:t>
      </w:r>
      <w:r>
        <w:rPr>
          <w:rFonts w:ascii="Times New Roman" w:hAnsi="Times New Roman" w:cs="Times New Roman"/>
          <w:sz w:val="24"/>
          <w:szCs w:val="24"/>
        </w:rPr>
        <w:t xml:space="preserve"> if one owes 10 dollars, 2 dollar</w:t>
      </w:r>
      <w:r w:rsidR="009D23A9">
        <w:rPr>
          <w:rFonts w:ascii="Times New Roman" w:hAnsi="Times New Roman" w:cs="Times New Roman"/>
          <w:sz w:val="24"/>
          <w:szCs w:val="24"/>
        </w:rPr>
        <w:t>s</w:t>
      </w:r>
      <w:r>
        <w:rPr>
          <w:rFonts w:ascii="Times New Roman" w:hAnsi="Times New Roman" w:cs="Times New Roman"/>
          <w:sz w:val="24"/>
          <w:szCs w:val="24"/>
        </w:rPr>
        <w:t xml:space="preserve"> payment should </w:t>
      </w:r>
      <w:r w:rsidR="0085499B">
        <w:rPr>
          <w:rFonts w:ascii="Times New Roman" w:hAnsi="Times New Roman" w:cs="Times New Roman"/>
          <w:sz w:val="24"/>
          <w:szCs w:val="24"/>
        </w:rPr>
        <w:t xml:space="preserve">be </w:t>
      </w:r>
      <w:r>
        <w:rPr>
          <w:rFonts w:ascii="Times New Roman" w:hAnsi="Times New Roman" w:cs="Times New Roman"/>
          <w:sz w:val="24"/>
          <w:szCs w:val="24"/>
        </w:rPr>
        <w:t>worth less in points then a 7 dollar</w:t>
      </w:r>
      <w:r w:rsidR="009D23A9">
        <w:rPr>
          <w:rFonts w:ascii="Times New Roman" w:hAnsi="Times New Roman" w:cs="Times New Roman"/>
          <w:sz w:val="24"/>
          <w:szCs w:val="24"/>
        </w:rPr>
        <w:t>s</w:t>
      </w:r>
      <w:r>
        <w:rPr>
          <w:rFonts w:ascii="Times New Roman" w:hAnsi="Times New Roman" w:cs="Times New Roman"/>
          <w:sz w:val="24"/>
          <w:szCs w:val="24"/>
        </w:rPr>
        <w:t xml:space="preserve"> payment. Given that credit cards have different limits and </w:t>
      </w:r>
      <w:r w:rsidR="009D23A9">
        <w:rPr>
          <w:rFonts w:ascii="Times New Roman" w:hAnsi="Times New Roman" w:cs="Times New Roman"/>
          <w:sz w:val="24"/>
          <w:szCs w:val="24"/>
        </w:rPr>
        <w:t>interest rates, one chooses to pay them accordingly</w:t>
      </w:r>
      <w:r w:rsidR="0085499B">
        <w:rPr>
          <w:rFonts w:ascii="Times New Roman" w:hAnsi="Times New Roman" w:cs="Times New Roman"/>
          <w:sz w:val="24"/>
          <w:szCs w:val="24"/>
        </w:rPr>
        <w:t>,</w:t>
      </w:r>
      <w:r w:rsidR="009D23A9">
        <w:rPr>
          <w:rFonts w:ascii="Times New Roman" w:hAnsi="Times New Roman" w:cs="Times New Roman"/>
          <w:sz w:val="24"/>
          <w:szCs w:val="24"/>
        </w:rPr>
        <w:t xml:space="preserve"> that’s why the factors should be ordered and </w:t>
      </w:r>
      <w:r w:rsidR="0085499B">
        <w:rPr>
          <w:rFonts w:ascii="Times New Roman" w:hAnsi="Times New Roman" w:cs="Times New Roman"/>
          <w:sz w:val="24"/>
          <w:szCs w:val="24"/>
        </w:rPr>
        <w:t>given</w:t>
      </w:r>
      <w:r w:rsidR="009D23A9">
        <w:rPr>
          <w:rFonts w:ascii="Times New Roman" w:hAnsi="Times New Roman" w:cs="Times New Roman"/>
          <w:sz w:val="24"/>
          <w:szCs w:val="24"/>
        </w:rPr>
        <w:t xml:space="preserve"> points accordingly. </w:t>
      </w:r>
      <w:r>
        <w:rPr>
          <w:rFonts w:ascii="Times New Roman" w:hAnsi="Times New Roman" w:cs="Times New Roman"/>
          <w:sz w:val="24"/>
          <w:szCs w:val="24"/>
        </w:rPr>
        <w:t xml:space="preserve">This way the information will not be misleading </w:t>
      </w:r>
      <w:r w:rsidR="0085499B">
        <w:rPr>
          <w:rFonts w:ascii="Times New Roman" w:hAnsi="Times New Roman" w:cs="Times New Roman"/>
          <w:sz w:val="24"/>
          <w:szCs w:val="24"/>
        </w:rPr>
        <w:t>since</w:t>
      </w:r>
      <w:r>
        <w:rPr>
          <w:rFonts w:ascii="Times New Roman" w:hAnsi="Times New Roman" w:cs="Times New Roman"/>
          <w:sz w:val="24"/>
          <w:szCs w:val="24"/>
        </w:rPr>
        <w:t xml:space="preserve"> we are predicting chance of default</w:t>
      </w:r>
      <w:r w:rsidR="009D23A9">
        <w:rPr>
          <w:rFonts w:ascii="Times New Roman" w:hAnsi="Times New Roman" w:cs="Times New Roman"/>
          <w:sz w:val="24"/>
          <w:szCs w:val="24"/>
        </w:rPr>
        <w:t xml:space="preserve"> on credit scores. </w:t>
      </w:r>
    </w:p>
    <w:p w14:paraId="39EDDC72" w14:textId="334BF032" w:rsidR="00F339E2" w:rsidRDefault="000B6067"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w:t>
      </w:r>
      <w:r w:rsidR="0037645B">
        <w:rPr>
          <w:rFonts w:ascii="Times New Roman" w:hAnsi="Times New Roman" w:cs="Times New Roman"/>
          <w:sz w:val="24"/>
          <w:szCs w:val="24"/>
        </w:rPr>
        <w:t>redit utilization</w:t>
      </w:r>
      <w:r>
        <w:rPr>
          <w:rFonts w:ascii="Times New Roman" w:hAnsi="Times New Roman" w:cs="Times New Roman"/>
          <w:sz w:val="24"/>
          <w:szCs w:val="24"/>
        </w:rPr>
        <w:t xml:space="preserve"> is another important feature </w:t>
      </w:r>
      <w:r w:rsidR="00A71D71">
        <w:rPr>
          <w:rFonts w:ascii="Times New Roman" w:hAnsi="Times New Roman" w:cs="Times New Roman"/>
          <w:sz w:val="24"/>
          <w:szCs w:val="24"/>
        </w:rPr>
        <w:t>in the dataset</w:t>
      </w:r>
      <w:r w:rsidR="0037645B">
        <w:rPr>
          <w:rFonts w:ascii="Times New Roman" w:hAnsi="Times New Roman" w:cs="Times New Roman"/>
          <w:sz w:val="24"/>
          <w:szCs w:val="24"/>
        </w:rPr>
        <w:t xml:space="preserve">. This </w:t>
      </w:r>
      <w:r w:rsidR="00E34953">
        <w:rPr>
          <w:rFonts w:ascii="Times New Roman" w:hAnsi="Times New Roman" w:cs="Times New Roman"/>
          <w:sz w:val="24"/>
          <w:szCs w:val="24"/>
        </w:rPr>
        <w:t>is the ratio</w:t>
      </w:r>
      <w:r w:rsidR="0037645B">
        <w:rPr>
          <w:rFonts w:ascii="Times New Roman" w:hAnsi="Times New Roman" w:cs="Times New Roman"/>
          <w:sz w:val="24"/>
          <w:szCs w:val="24"/>
        </w:rPr>
        <w:t xml:space="preserve"> the </w:t>
      </w:r>
      <w:r w:rsidR="00C06200">
        <w:rPr>
          <w:rFonts w:ascii="Times New Roman" w:hAnsi="Times New Roman" w:cs="Times New Roman"/>
          <w:sz w:val="24"/>
          <w:szCs w:val="24"/>
        </w:rPr>
        <w:t>amount of money borrowed</w:t>
      </w:r>
      <w:r w:rsidR="0037645B">
        <w:rPr>
          <w:rFonts w:ascii="Times New Roman" w:hAnsi="Times New Roman" w:cs="Times New Roman"/>
          <w:sz w:val="24"/>
          <w:szCs w:val="24"/>
        </w:rPr>
        <w:t xml:space="preserve"> </w:t>
      </w:r>
      <w:r w:rsidR="00C06200">
        <w:rPr>
          <w:rFonts w:ascii="Times New Roman" w:hAnsi="Times New Roman" w:cs="Times New Roman"/>
          <w:sz w:val="24"/>
          <w:szCs w:val="24"/>
        </w:rPr>
        <w:t>on credit to</w:t>
      </w:r>
      <w:r w:rsidR="00E34953">
        <w:rPr>
          <w:rFonts w:ascii="Times New Roman" w:hAnsi="Times New Roman" w:cs="Times New Roman"/>
          <w:sz w:val="24"/>
          <w:szCs w:val="24"/>
        </w:rPr>
        <w:t xml:space="preserve"> the</w:t>
      </w:r>
      <w:r w:rsidR="00C06200">
        <w:rPr>
          <w:rFonts w:ascii="Times New Roman" w:hAnsi="Times New Roman" w:cs="Times New Roman"/>
          <w:sz w:val="24"/>
          <w:szCs w:val="24"/>
        </w:rPr>
        <w:t xml:space="preserve"> amount of your credit limit.</w:t>
      </w:r>
      <w:r w:rsidR="00E34953">
        <w:rPr>
          <w:rFonts w:ascii="Times New Roman" w:hAnsi="Times New Roman" w:cs="Times New Roman"/>
          <w:sz w:val="24"/>
          <w:szCs w:val="24"/>
        </w:rPr>
        <w:t xml:space="preserve"> </w:t>
      </w:r>
      <w:r w:rsidR="00876BBB">
        <w:rPr>
          <w:rFonts w:ascii="Times New Roman" w:hAnsi="Times New Roman" w:cs="Times New Roman"/>
          <w:sz w:val="24"/>
          <w:szCs w:val="24"/>
        </w:rPr>
        <w:t xml:space="preserve">For </w:t>
      </w:r>
      <w:r w:rsidR="00572805">
        <w:rPr>
          <w:rFonts w:ascii="Times New Roman" w:hAnsi="Times New Roman" w:cs="Times New Roman"/>
          <w:sz w:val="24"/>
          <w:szCs w:val="24"/>
        </w:rPr>
        <w:t>instance,</w:t>
      </w:r>
      <w:r w:rsidR="0090421E">
        <w:rPr>
          <w:rFonts w:ascii="Times New Roman" w:hAnsi="Times New Roman" w:cs="Times New Roman"/>
          <w:sz w:val="24"/>
          <w:szCs w:val="24"/>
        </w:rPr>
        <w:t xml:space="preserve"> if you have 2 credit cards one has a credit line of 10</w:t>
      </w:r>
      <w:r w:rsidR="0085499B">
        <w:rPr>
          <w:rFonts w:ascii="Times New Roman" w:hAnsi="Times New Roman" w:cs="Times New Roman"/>
          <w:sz w:val="24"/>
          <w:szCs w:val="24"/>
        </w:rPr>
        <w:t>,</w:t>
      </w:r>
      <w:r w:rsidR="0090421E">
        <w:rPr>
          <w:rFonts w:ascii="Times New Roman" w:hAnsi="Times New Roman" w:cs="Times New Roman"/>
          <w:sz w:val="24"/>
          <w:szCs w:val="24"/>
        </w:rPr>
        <w:t>000 with a bal</w:t>
      </w:r>
      <w:r w:rsidR="00C2791D">
        <w:rPr>
          <w:rFonts w:ascii="Times New Roman" w:hAnsi="Times New Roman" w:cs="Times New Roman"/>
          <w:sz w:val="24"/>
          <w:szCs w:val="24"/>
        </w:rPr>
        <w:t>ance of 5</w:t>
      </w:r>
      <w:r w:rsidR="0085499B">
        <w:rPr>
          <w:rFonts w:ascii="Times New Roman" w:hAnsi="Times New Roman" w:cs="Times New Roman"/>
          <w:sz w:val="24"/>
          <w:szCs w:val="24"/>
        </w:rPr>
        <w:t>,</w:t>
      </w:r>
      <w:r w:rsidR="00C2791D">
        <w:rPr>
          <w:rFonts w:ascii="Times New Roman" w:hAnsi="Times New Roman" w:cs="Times New Roman"/>
          <w:sz w:val="24"/>
          <w:szCs w:val="24"/>
        </w:rPr>
        <w:t xml:space="preserve">000 </w:t>
      </w:r>
      <w:r w:rsidR="002A70FE">
        <w:rPr>
          <w:rFonts w:ascii="Times New Roman" w:hAnsi="Times New Roman" w:cs="Times New Roman"/>
          <w:sz w:val="24"/>
          <w:szCs w:val="24"/>
        </w:rPr>
        <w:t>and another card with a credit line of 1</w:t>
      </w:r>
      <w:r w:rsidR="0085499B">
        <w:rPr>
          <w:rFonts w:ascii="Times New Roman" w:hAnsi="Times New Roman" w:cs="Times New Roman"/>
          <w:sz w:val="24"/>
          <w:szCs w:val="24"/>
        </w:rPr>
        <w:t>,</w:t>
      </w:r>
      <w:r w:rsidR="002A70FE">
        <w:rPr>
          <w:rFonts w:ascii="Times New Roman" w:hAnsi="Times New Roman" w:cs="Times New Roman"/>
          <w:sz w:val="24"/>
          <w:szCs w:val="24"/>
        </w:rPr>
        <w:t xml:space="preserve">000 with </w:t>
      </w:r>
      <w:r w:rsidR="004233EF">
        <w:rPr>
          <w:rFonts w:ascii="Times New Roman" w:hAnsi="Times New Roman" w:cs="Times New Roman"/>
          <w:sz w:val="24"/>
          <w:szCs w:val="24"/>
        </w:rPr>
        <w:t>balance</w:t>
      </w:r>
      <w:r w:rsidR="002A70FE">
        <w:rPr>
          <w:rFonts w:ascii="Times New Roman" w:hAnsi="Times New Roman" w:cs="Times New Roman"/>
          <w:sz w:val="24"/>
          <w:szCs w:val="24"/>
        </w:rPr>
        <w:t xml:space="preserve"> of 200, your credit utilization ratio for both cards is 47%.</w:t>
      </w:r>
      <w:r w:rsidR="004233EF">
        <w:rPr>
          <w:rFonts w:ascii="Times New Roman" w:hAnsi="Times New Roman" w:cs="Times New Roman"/>
          <w:sz w:val="24"/>
          <w:szCs w:val="24"/>
        </w:rPr>
        <w:t xml:space="preserve"> This feature also depends on the revolving debt that you have on your credit cards. Debt that remains unpaid on your cards</w:t>
      </w:r>
      <w:r w:rsidR="00105866">
        <w:rPr>
          <w:rFonts w:ascii="Times New Roman" w:hAnsi="Times New Roman" w:cs="Times New Roman"/>
          <w:sz w:val="24"/>
          <w:szCs w:val="24"/>
        </w:rPr>
        <w:t xml:space="preserve">, when a person doesn’t pay of their account balance at the end of the billing period. </w:t>
      </w:r>
      <w:r w:rsidR="005C6F5C">
        <w:rPr>
          <w:rFonts w:ascii="Times New Roman" w:hAnsi="Times New Roman" w:cs="Times New Roman"/>
          <w:sz w:val="24"/>
          <w:szCs w:val="24"/>
        </w:rPr>
        <w:t xml:space="preserve">For this feature we create a variable of how much is the debt/credit ratio in percent and what is the revolving debt in dollars.  </w:t>
      </w:r>
      <w:r w:rsidR="008D261B">
        <w:rPr>
          <w:rFonts w:ascii="Times New Roman" w:hAnsi="Times New Roman" w:cs="Times New Roman"/>
          <w:sz w:val="24"/>
          <w:szCs w:val="24"/>
        </w:rPr>
        <w:t xml:space="preserve">According to </w:t>
      </w:r>
      <w:r w:rsidR="00E377F0">
        <w:rPr>
          <w:rFonts w:ascii="Times New Roman" w:hAnsi="Times New Roman" w:cs="Times New Roman"/>
          <w:sz w:val="24"/>
          <w:szCs w:val="24"/>
        </w:rPr>
        <w:t>the fico</w:t>
      </w:r>
      <w:r w:rsidR="00F339E2">
        <w:rPr>
          <w:rFonts w:ascii="Times New Roman" w:hAnsi="Times New Roman" w:cs="Times New Roman"/>
          <w:sz w:val="24"/>
          <w:szCs w:val="24"/>
        </w:rPr>
        <w:t xml:space="preserve"> corporation</w:t>
      </w:r>
      <w:r w:rsidR="00E377F0">
        <w:rPr>
          <w:rFonts w:ascii="Times New Roman" w:hAnsi="Times New Roman" w:cs="Times New Roman"/>
          <w:sz w:val="24"/>
          <w:szCs w:val="24"/>
        </w:rPr>
        <w:t xml:space="preserve"> </w:t>
      </w:r>
      <w:r w:rsidR="00CC2156">
        <w:rPr>
          <w:rFonts w:ascii="Times New Roman" w:hAnsi="Times New Roman" w:cs="Times New Roman"/>
          <w:sz w:val="24"/>
          <w:szCs w:val="24"/>
        </w:rPr>
        <w:t>this accounts for 35% of your score</w:t>
      </w:r>
      <w:r w:rsidR="00F339E2">
        <w:rPr>
          <w:rFonts w:ascii="Times New Roman" w:hAnsi="Times New Roman" w:cs="Times New Roman"/>
          <w:sz w:val="24"/>
          <w:szCs w:val="24"/>
        </w:rPr>
        <w:t>.</w:t>
      </w:r>
      <w:r w:rsidR="00572805">
        <w:rPr>
          <w:rFonts w:ascii="Times New Roman" w:hAnsi="Times New Roman" w:cs="Times New Roman"/>
          <w:sz w:val="24"/>
          <w:szCs w:val="24"/>
        </w:rPr>
        <w:t xml:space="preserve"> A variable for this would be continuous</w:t>
      </w:r>
      <w:r w:rsidR="00A71D71">
        <w:rPr>
          <w:rFonts w:ascii="Times New Roman" w:hAnsi="Times New Roman" w:cs="Times New Roman"/>
          <w:sz w:val="24"/>
          <w:szCs w:val="24"/>
        </w:rPr>
        <w:t xml:space="preserve"> so the points</w:t>
      </w:r>
      <w:r w:rsidR="004474FD">
        <w:rPr>
          <w:rFonts w:ascii="Times New Roman" w:hAnsi="Times New Roman" w:cs="Times New Roman"/>
          <w:sz w:val="24"/>
          <w:szCs w:val="24"/>
        </w:rPr>
        <w:t xml:space="preserve"> allocated for the score would (1-credit utilization) * 100. </w:t>
      </w:r>
      <w:r w:rsidR="00A71D71">
        <w:rPr>
          <w:rFonts w:ascii="Times New Roman" w:hAnsi="Times New Roman" w:cs="Times New Roman"/>
          <w:sz w:val="24"/>
          <w:szCs w:val="24"/>
        </w:rPr>
        <w:t xml:space="preserve"> </w:t>
      </w:r>
      <w:r w:rsidR="00572805">
        <w:rPr>
          <w:rFonts w:ascii="Times New Roman" w:hAnsi="Times New Roman" w:cs="Times New Roman"/>
          <w:sz w:val="24"/>
          <w:szCs w:val="24"/>
        </w:rPr>
        <w:t xml:space="preserve"> </w:t>
      </w:r>
    </w:p>
    <w:p w14:paraId="752ECDC3" w14:textId="405DBF06" w:rsidR="00070359" w:rsidRDefault="00410FF7"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more historical</w:t>
      </w:r>
      <w:r w:rsidR="00F339E2">
        <w:rPr>
          <w:rFonts w:ascii="Times New Roman" w:hAnsi="Times New Roman" w:cs="Times New Roman"/>
          <w:sz w:val="24"/>
          <w:szCs w:val="24"/>
        </w:rPr>
        <w:t xml:space="preserve"> data </w:t>
      </w:r>
      <w:r>
        <w:rPr>
          <w:rFonts w:ascii="Times New Roman" w:hAnsi="Times New Roman" w:cs="Times New Roman"/>
          <w:sz w:val="24"/>
          <w:szCs w:val="24"/>
        </w:rPr>
        <w:t>you have the better</w:t>
      </w:r>
      <w:r w:rsidR="00F339E2">
        <w:rPr>
          <w:rFonts w:ascii="Times New Roman" w:hAnsi="Times New Roman" w:cs="Times New Roman"/>
          <w:sz w:val="24"/>
          <w:szCs w:val="24"/>
        </w:rPr>
        <w:t xml:space="preserve"> your model </w:t>
      </w:r>
      <w:r w:rsidR="00A37F5A">
        <w:rPr>
          <w:rFonts w:ascii="Times New Roman" w:hAnsi="Times New Roman" w:cs="Times New Roman"/>
          <w:sz w:val="24"/>
          <w:szCs w:val="24"/>
        </w:rPr>
        <w:t>will</w:t>
      </w:r>
      <w:r w:rsidR="00F339E2">
        <w:rPr>
          <w:rFonts w:ascii="Times New Roman" w:hAnsi="Times New Roman" w:cs="Times New Roman"/>
          <w:sz w:val="24"/>
          <w:szCs w:val="24"/>
        </w:rPr>
        <w:t xml:space="preserve"> </w:t>
      </w:r>
      <w:r>
        <w:rPr>
          <w:rFonts w:ascii="Times New Roman" w:hAnsi="Times New Roman" w:cs="Times New Roman"/>
          <w:sz w:val="24"/>
          <w:szCs w:val="24"/>
        </w:rPr>
        <w:t>be and the same applies for your fico scores</w:t>
      </w:r>
      <w:r w:rsidR="00F339E2">
        <w:rPr>
          <w:rFonts w:ascii="Times New Roman" w:hAnsi="Times New Roman" w:cs="Times New Roman"/>
          <w:sz w:val="24"/>
          <w:szCs w:val="24"/>
        </w:rPr>
        <w:t xml:space="preserve">. </w:t>
      </w:r>
      <w:r w:rsidR="00A37F5A">
        <w:rPr>
          <w:rFonts w:ascii="Times New Roman" w:hAnsi="Times New Roman" w:cs="Times New Roman"/>
          <w:sz w:val="24"/>
          <w:szCs w:val="24"/>
        </w:rPr>
        <w:t>Another</w:t>
      </w:r>
      <w:r w:rsidR="00F339E2">
        <w:rPr>
          <w:rFonts w:ascii="Times New Roman" w:hAnsi="Times New Roman" w:cs="Times New Roman"/>
          <w:sz w:val="24"/>
          <w:szCs w:val="24"/>
        </w:rPr>
        <w:t xml:space="preserve"> </w:t>
      </w:r>
      <w:r w:rsidR="00A37F5A">
        <w:rPr>
          <w:rFonts w:ascii="Times New Roman" w:hAnsi="Times New Roman" w:cs="Times New Roman"/>
          <w:sz w:val="24"/>
          <w:szCs w:val="24"/>
        </w:rPr>
        <w:t>feature</w:t>
      </w:r>
      <w:r w:rsidR="00F339E2">
        <w:rPr>
          <w:rFonts w:ascii="Times New Roman" w:hAnsi="Times New Roman" w:cs="Times New Roman"/>
          <w:sz w:val="24"/>
          <w:szCs w:val="24"/>
        </w:rPr>
        <w:t xml:space="preserve"> is the length of your credit history</w:t>
      </w:r>
      <w:r>
        <w:rPr>
          <w:rFonts w:ascii="Times New Roman" w:hAnsi="Times New Roman" w:cs="Times New Roman"/>
          <w:sz w:val="24"/>
          <w:szCs w:val="24"/>
        </w:rPr>
        <w:t xml:space="preserve"> or </w:t>
      </w:r>
      <w:r w:rsidR="00175CC9">
        <w:rPr>
          <w:rFonts w:ascii="Times New Roman" w:hAnsi="Times New Roman" w:cs="Times New Roman"/>
          <w:sz w:val="24"/>
          <w:szCs w:val="24"/>
        </w:rPr>
        <w:t>the length of time each account has been open for. A variable created for all the credit cards as separate sub</w:t>
      </w:r>
      <w:r w:rsidR="0016556D">
        <w:rPr>
          <w:rFonts w:ascii="Times New Roman" w:hAnsi="Times New Roman" w:cs="Times New Roman"/>
          <w:sz w:val="24"/>
          <w:szCs w:val="24"/>
        </w:rPr>
        <w:t>-</w:t>
      </w:r>
      <w:r w:rsidR="00175CC9">
        <w:rPr>
          <w:rFonts w:ascii="Times New Roman" w:hAnsi="Times New Roman" w:cs="Times New Roman"/>
          <w:sz w:val="24"/>
          <w:szCs w:val="24"/>
        </w:rPr>
        <w:t xml:space="preserve">variables to tell us </w:t>
      </w:r>
      <w:r w:rsidR="0016556D">
        <w:rPr>
          <w:rFonts w:ascii="Times New Roman" w:hAnsi="Times New Roman" w:cs="Times New Roman"/>
          <w:sz w:val="24"/>
          <w:szCs w:val="24"/>
        </w:rPr>
        <w:t xml:space="preserve">the </w:t>
      </w:r>
      <w:r w:rsidR="00175CC9">
        <w:rPr>
          <w:rFonts w:ascii="Times New Roman" w:hAnsi="Times New Roman" w:cs="Times New Roman"/>
          <w:sz w:val="24"/>
          <w:szCs w:val="24"/>
        </w:rPr>
        <w:t xml:space="preserve">length of time in months. </w:t>
      </w:r>
      <w:r w:rsidR="00D05885">
        <w:rPr>
          <w:rFonts w:ascii="Times New Roman" w:hAnsi="Times New Roman" w:cs="Times New Roman"/>
          <w:sz w:val="24"/>
          <w:szCs w:val="24"/>
        </w:rPr>
        <w:t>While opening new accounts in a</w:t>
      </w:r>
      <w:r w:rsidR="00070359">
        <w:rPr>
          <w:rFonts w:ascii="Times New Roman" w:hAnsi="Times New Roman" w:cs="Times New Roman"/>
          <w:sz w:val="24"/>
          <w:szCs w:val="24"/>
        </w:rPr>
        <w:t xml:space="preserve"> </w:t>
      </w:r>
      <w:r w:rsidR="00D05885">
        <w:rPr>
          <w:rFonts w:ascii="Times New Roman" w:hAnsi="Times New Roman" w:cs="Times New Roman"/>
          <w:sz w:val="24"/>
          <w:szCs w:val="24"/>
        </w:rPr>
        <w:t>short period of time is bad for your credit</w:t>
      </w:r>
      <w:r w:rsidR="00070359">
        <w:rPr>
          <w:rFonts w:ascii="Times New Roman" w:hAnsi="Times New Roman" w:cs="Times New Roman"/>
          <w:sz w:val="24"/>
          <w:szCs w:val="24"/>
        </w:rPr>
        <w:t xml:space="preserve"> score</w:t>
      </w:r>
      <w:r w:rsidR="00D05885">
        <w:rPr>
          <w:rFonts w:ascii="Times New Roman" w:hAnsi="Times New Roman" w:cs="Times New Roman"/>
          <w:sz w:val="24"/>
          <w:szCs w:val="24"/>
        </w:rPr>
        <w:t xml:space="preserve"> because it </w:t>
      </w:r>
      <w:r w:rsidR="0016556D">
        <w:rPr>
          <w:rFonts w:ascii="Times New Roman" w:hAnsi="Times New Roman" w:cs="Times New Roman"/>
          <w:sz w:val="24"/>
          <w:szCs w:val="24"/>
        </w:rPr>
        <w:t>appears to be</w:t>
      </w:r>
      <w:r w:rsidR="00D05885">
        <w:rPr>
          <w:rFonts w:ascii="Times New Roman" w:hAnsi="Times New Roman" w:cs="Times New Roman"/>
          <w:sz w:val="24"/>
          <w:szCs w:val="24"/>
        </w:rPr>
        <w:t xml:space="preserve"> </w:t>
      </w:r>
      <w:r w:rsidR="00070359">
        <w:rPr>
          <w:rFonts w:ascii="Times New Roman" w:hAnsi="Times New Roman" w:cs="Times New Roman"/>
          <w:sz w:val="24"/>
          <w:szCs w:val="24"/>
        </w:rPr>
        <w:t>financial</w:t>
      </w:r>
      <w:r w:rsidR="00D05885">
        <w:rPr>
          <w:rFonts w:ascii="Times New Roman" w:hAnsi="Times New Roman" w:cs="Times New Roman"/>
          <w:sz w:val="24"/>
          <w:szCs w:val="24"/>
        </w:rPr>
        <w:t xml:space="preserve"> instabilit</w:t>
      </w:r>
      <w:r w:rsidR="00070359">
        <w:rPr>
          <w:rFonts w:ascii="Times New Roman" w:hAnsi="Times New Roman" w:cs="Times New Roman"/>
          <w:sz w:val="24"/>
          <w:szCs w:val="24"/>
        </w:rPr>
        <w:t>y.</w:t>
      </w:r>
      <w:r w:rsidR="00D05885">
        <w:rPr>
          <w:rFonts w:ascii="Times New Roman" w:hAnsi="Times New Roman" w:cs="Times New Roman"/>
          <w:sz w:val="24"/>
          <w:szCs w:val="24"/>
        </w:rPr>
        <w:t xml:space="preserve"> </w:t>
      </w:r>
      <w:r>
        <w:rPr>
          <w:rFonts w:ascii="Times New Roman" w:hAnsi="Times New Roman" w:cs="Times New Roman"/>
          <w:sz w:val="24"/>
          <w:szCs w:val="24"/>
        </w:rPr>
        <w:t xml:space="preserve">The variable can be coded in this manner the length of time each credit card has been active then summing over the time of months. Create thresholds for the number of months and then assign points accordingly.   </w:t>
      </w:r>
      <w:r w:rsidR="00175CC9">
        <w:rPr>
          <w:rFonts w:ascii="Times New Roman" w:hAnsi="Times New Roman" w:cs="Times New Roman"/>
          <w:sz w:val="24"/>
          <w:szCs w:val="24"/>
        </w:rPr>
        <w:t xml:space="preserve"> </w:t>
      </w:r>
    </w:p>
    <w:p w14:paraId="1F98B591" w14:textId="6F777AE4" w:rsidR="007A3E8E" w:rsidRDefault="00B7197C"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we are modeling </w:t>
      </w:r>
      <w:r w:rsidR="0016556D">
        <w:rPr>
          <w:rFonts w:ascii="Times New Roman" w:hAnsi="Times New Roman" w:cs="Times New Roman"/>
          <w:sz w:val="24"/>
          <w:szCs w:val="24"/>
        </w:rPr>
        <w:t xml:space="preserve">the </w:t>
      </w:r>
      <w:r w:rsidR="00410FF7">
        <w:rPr>
          <w:rFonts w:ascii="Times New Roman" w:hAnsi="Times New Roman" w:cs="Times New Roman"/>
          <w:sz w:val="24"/>
          <w:szCs w:val="24"/>
        </w:rPr>
        <w:t xml:space="preserve">probability of </w:t>
      </w:r>
      <w:r>
        <w:rPr>
          <w:rFonts w:ascii="Times New Roman" w:hAnsi="Times New Roman" w:cs="Times New Roman"/>
          <w:sz w:val="24"/>
          <w:szCs w:val="24"/>
        </w:rPr>
        <w:t>defaults or paying back loans a need for an income variable is a necessity. O</w:t>
      </w:r>
      <w:r w:rsidR="007A3E8E">
        <w:rPr>
          <w:rFonts w:ascii="Times New Roman" w:hAnsi="Times New Roman" w:cs="Times New Roman"/>
          <w:sz w:val="24"/>
          <w:szCs w:val="24"/>
        </w:rPr>
        <w:t>ur</w:t>
      </w:r>
      <w:r>
        <w:rPr>
          <w:rFonts w:ascii="Times New Roman" w:hAnsi="Times New Roman" w:cs="Times New Roman"/>
          <w:sz w:val="24"/>
          <w:szCs w:val="24"/>
        </w:rPr>
        <w:t xml:space="preserve"> most important </w:t>
      </w:r>
      <w:r w:rsidR="007A3E8E">
        <w:rPr>
          <w:rFonts w:ascii="Times New Roman" w:hAnsi="Times New Roman" w:cs="Times New Roman"/>
          <w:sz w:val="24"/>
          <w:szCs w:val="24"/>
        </w:rPr>
        <w:t>feature</w:t>
      </w:r>
      <w:r>
        <w:rPr>
          <w:rFonts w:ascii="Times New Roman" w:hAnsi="Times New Roman" w:cs="Times New Roman"/>
          <w:sz w:val="24"/>
          <w:szCs w:val="24"/>
        </w:rPr>
        <w:t xml:space="preserve"> for the model will tell us your employment status. The feature can be</w:t>
      </w:r>
      <w:r w:rsidR="0016556D">
        <w:rPr>
          <w:rFonts w:ascii="Times New Roman" w:hAnsi="Times New Roman" w:cs="Times New Roman"/>
          <w:sz w:val="24"/>
          <w:szCs w:val="24"/>
        </w:rPr>
        <w:t xml:space="preserve"> a</w:t>
      </w:r>
      <w:r>
        <w:rPr>
          <w:rFonts w:ascii="Times New Roman" w:hAnsi="Times New Roman" w:cs="Times New Roman"/>
          <w:sz w:val="24"/>
          <w:szCs w:val="24"/>
        </w:rPr>
        <w:t xml:space="preserve"> </w:t>
      </w:r>
      <w:r w:rsidR="007A3E8E">
        <w:rPr>
          <w:rFonts w:ascii="Times New Roman" w:hAnsi="Times New Roman" w:cs="Times New Roman"/>
          <w:sz w:val="24"/>
          <w:szCs w:val="24"/>
        </w:rPr>
        <w:t>nominal</w:t>
      </w:r>
      <w:r>
        <w:rPr>
          <w:rFonts w:ascii="Times New Roman" w:hAnsi="Times New Roman" w:cs="Times New Roman"/>
          <w:sz w:val="24"/>
          <w:szCs w:val="24"/>
        </w:rPr>
        <w:t xml:space="preserve"> variable (full</w:t>
      </w:r>
      <w:r w:rsidR="007A3E8E">
        <w:rPr>
          <w:rFonts w:ascii="Times New Roman" w:hAnsi="Times New Roman" w:cs="Times New Roman"/>
          <w:sz w:val="24"/>
          <w:szCs w:val="24"/>
        </w:rPr>
        <w:t>-</w:t>
      </w:r>
      <w:r>
        <w:rPr>
          <w:rFonts w:ascii="Times New Roman" w:hAnsi="Times New Roman" w:cs="Times New Roman"/>
          <w:sz w:val="24"/>
          <w:szCs w:val="24"/>
        </w:rPr>
        <w:t xml:space="preserve">time, </w:t>
      </w:r>
      <w:r w:rsidR="007A3E8E">
        <w:rPr>
          <w:rFonts w:ascii="Times New Roman" w:hAnsi="Times New Roman" w:cs="Times New Roman"/>
          <w:sz w:val="24"/>
          <w:szCs w:val="24"/>
        </w:rPr>
        <w:t>part-time</w:t>
      </w:r>
      <w:r>
        <w:rPr>
          <w:rFonts w:ascii="Times New Roman" w:hAnsi="Times New Roman" w:cs="Times New Roman"/>
          <w:sz w:val="24"/>
          <w:szCs w:val="24"/>
        </w:rPr>
        <w:t>, retired, student</w:t>
      </w:r>
      <w:r w:rsidR="007938A7">
        <w:rPr>
          <w:rFonts w:ascii="Times New Roman" w:hAnsi="Times New Roman" w:cs="Times New Roman"/>
          <w:sz w:val="24"/>
          <w:szCs w:val="24"/>
        </w:rPr>
        <w:t>, unemployed</w:t>
      </w:r>
      <w:r>
        <w:rPr>
          <w:rFonts w:ascii="Times New Roman" w:hAnsi="Times New Roman" w:cs="Times New Roman"/>
          <w:sz w:val="24"/>
          <w:szCs w:val="24"/>
        </w:rPr>
        <w:t>)</w:t>
      </w:r>
      <w:r w:rsidR="0045488F">
        <w:rPr>
          <w:rFonts w:ascii="Times New Roman" w:hAnsi="Times New Roman" w:cs="Times New Roman"/>
          <w:sz w:val="24"/>
          <w:szCs w:val="24"/>
        </w:rPr>
        <w:t>.</w:t>
      </w:r>
      <w:r w:rsidR="007938A7">
        <w:rPr>
          <w:rFonts w:ascii="Times New Roman" w:hAnsi="Times New Roman" w:cs="Times New Roman"/>
          <w:sz w:val="24"/>
          <w:szCs w:val="24"/>
        </w:rPr>
        <w:t xml:space="preserve"> If fulltime employed </w:t>
      </w:r>
      <w:r w:rsidR="00966E1C">
        <w:rPr>
          <w:rFonts w:ascii="Times New Roman" w:hAnsi="Times New Roman" w:cs="Times New Roman"/>
          <w:sz w:val="24"/>
          <w:szCs w:val="24"/>
        </w:rPr>
        <w:t>(less then one year, 1-5 years, over 10 years) points granted accordingly from less to more.</w:t>
      </w:r>
      <w:r w:rsidR="007A3E8E">
        <w:rPr>
          <w:rFonts w:ascii="Times New Roman" w:hAnsi="Times New Roman" w:cs="Times New Roman"/>
          <w:sz w:val="24"/>
          <w:szCs w:val="24"/>
        </w:rPr>
        <w:t xml:space="preserve"> The others will take either zero points or negative points.</w:t>
      </w:r>
    </w:p>
    <w:p w14:paraId="407A3BBD" w14:textId="3A093DF3" w:rsidR="00966E1C" w:rsidRDefault="007A3E8E"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There can be other forms of incomes other th</w:t>
      </w:r>
      <w:r w:rsidR="0016556D">
        <w:rPr>
          <w:rFonts w:ascii="Times New Roman" w:hAnsi="Times New Roman" w:cs="Times New Roman"/>
          <w:sz w:val="24"/>
          <w:szCs w:val="24"/>
        </w:rPr>
        <w:t>a</w:t>
      </w:r>
      <w:r>
        <w:rPr>
          <w:rFonts w:ascii="Times New Roman" w:hAnsi="Times New Roman" w:cs="Times New Roman"/>
          <w:sz w:val="24"/>
          <w:szCs w:val="24"/>
        </w:rPr>
        <w:t xml:space="preserve">n employment. Such as capital gains, annuities, asset owner, equipment leasing, consulting etc. variable creation for this will nominal binary and for what is true sum up the dollar amount and output total.  </w:t>
      </w:r>
      <w:r w:rsidR="00966E1C">
        <w:rPr>
          <w:rFonts w:ascii="Times New Roman" w:hAnsi="Times New Roman" w:cs="Times New Roman"/>
          <w:sz w:val="24"/>
          <w:szCs w:val="24"/>
        </w:rPr>
        <w:t xml:space="preserve"> </w:t>
      </w:r>
    </w:p>
    <w:p w14:paraId="2C52A71D" w14:textId="77777777" w:rsidR="004A434C" w:rsidRDefault="007A3E8E"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L</w:t>
      </w:r>
      <w:r w:rsidR="00966E1C">
        <w:rPr>
          <w:rFonts w:ascii="Times New Roman" w:hAnsi="Times New Roman" w:cs="Times New Roman"/>
          <w:sz w:val="24"/>
          <w:szCs w:val="24"/>
        </w:rPr>
        <w:t xml:space="preserve">ong-term debt </w:t>
      </w:r>
      <w:r w:rsidR="00FD7191">
        <w:rPr>
          <w:rFonts w:ascii="Times New Roman" w:hAnsi="Times New Roman" w:cs="Times New Roman"/>
          <w:sz w:val="24"/>
          <w:szCs w:val="24"/>
        </w:rPr>
        <w:t>must</w:t>
      </w:r>
      <w:r w:rsidR="00966E1C">
        <w:rPr>
          <w:rFonts w:ascii="Times New Roman" w:hAnsi="Times New Roman" w:cs="Times New Roman"/>
          <w:sz w:val="24"/>
          <w:szCs w:val="24"/>
        </w:rPr>
        <w:t xml:space="preserve"> be </w:t>
      </w:r>
      <w:r w:rsidR="00FD7191">
        <w:rPr>
          <w:rFonts w:ascii="Times New Roman" w:hAnsi="Times New Roman" w:cs="Times New Roman"/>
          <w:sz w:val="24"/>
          <w:szCs w:val="24"/>
        </w:rPr>
        <w:t>considered</w:t>
      </w:r>
      <w:r w:rsidR="00966E1C">
        <w:rPr>
          <w:rFonts w:ascii="Times New Roman" w:hAnsi="Times New Roman" w:cs="Times New Roman"/>
          <w:sz w:val="24"/>
          <w:szCs w:val="24"/>
        </w:rPr>
        <w:t xml:space="preserve"> for more of the</w:t>
      </w:r>
      <w:r w:rsidR="00FD7191">
        <w:rPr>
          <w:rFonts w:ascii="Times New Roman" w:hAnsi="Times New Roman" w:cs="Times New Roman"/>
          <w:sz w:val="24"/>
          <w:szCs w:val="24"/>
        </w:rPr>
        <w:t xml:space="preserve"> calculated</w:t>
      </w:r>
      <w:r w:rsidR="00966E1C">
        <w:rPr>
          <w:rFonts w:ascii="Times New Roman" w:hAnsi="Times New Roman" w:cs="Times New Roman"/>
          <w:sz w:val="24"/>
          <w:szCs w:val="24"/>
        </w:rPr>
        <w:t xml:space="preserve"> score because it is a liability for years. Starting with student loans, house </w:t>
      </w:r>
      <w:r w:rsidR="00FD7191">
        <w:rPr>
          <w:rFonts w:ascii="Times New Roman" w:hAnsi="Times New Roman" w:cs="Times New Roman"/>
          <w:sz w:val="24"/>
          <w:szCs w:val="24"/>
        </w:rPr>
        <w:t>mortgage</w:t>
      </w:r>
      <w:r w:rsidR="00966E1C">
        <w:rPr>
          <w:rFonts w:ascii="Times New Roman" w:hAnsi="Times New Roman" w:cs="Times New Roman"/>
          <w:sz w:val="24"/>
          <w:szCs w:val="24"/>
        </w:rPr>
        <w:t xml:space="preserve"> or </w:t>
      </w:r>
      <w:r w:rsidR="00FD7191">
        <w:rPr>
          <w:rFonts w:ascii="Times New Roman" w:hAnsi="Times New Roman" w:cs="Times New Roman"/>
          <w:sz w:val="24"/>
          <w:szCs w:val="24"/>
        </w:rPr>
        <w:t>extensive</w:t>
      </w:r>
      <w:r w:rsidR="00966E1C">
        <w:rPr>
          <w:rFonts w:ascii="Times New Roman" w:hAnsi="Times New Roman" w:cs="Times New Roman"/>
          <w:sz w:val="24"/>
          <w:szCs w:val="24"/>
        </w:rPr>
        <w:t xml:space="preserve"> medical </w:t>
      </w:r>
      <w:r w:rsidR="00F67805">
        <w:rPr>
          <w:rFonts w:ascii="Times New Roman" w:hAnsi="Times New Roman" w:cs="Times New Roman"/>
          <w:sz w:val="24"/>
          <w:szCs w:val="24"/>
        </w:rPr>
        <w:t xml:space="preserve">bills etc. </w:t>
      </w:r>
      <w:r w:rsidR="00FD7191">
        <w:rPr>
          <w:rFonts w:ascii="Times New Roman" w:hAnsi="Times New Roman" w:cs="Times New Roman"/>
          <w:sz w:val="24"/>
          <w:szCs w:val="24"/>
        </w:rPr>
        <w:t>W</w:t>
      </w:r>
      <w:r w:rsidR="00F67805">
        <w:rPr>
          <w:rFonts w:ascii="Times New Roman" w:hAnsi="Times New Roman" w:cs="Times New Roman"/>
          <w:sz w:val="24"/>
          <w:szCs w:val="24"/>
        </w:rPr>
        <w:t xml:space="preserve">e can create a variable and subset it with binary </w:t>
      </w:r>
      <w:r w:rsidR="00FD7191">
        <w:rPr>
          <w:rFonts w:ascii="Times New Roman" w:hAnsi="Times New Roman" w:cs="Times New Roman"/>
          <w:sz w:val="24"/>
          <w:szCs w:val="24"/>
        </w:rPr>
        <w:t>variables {</w:t>
      </w:r>
      <w:r w:rsidR="00F67805">
        <w:rPr>
          <w:rFonts w:ascii="Times New Roman" w:hAnsi="Times New Roman" w:cs="Times New Roman"/>
          <w:sz w:val="24"/>
          <w:szCs w:val="24"/>
        </w:rPr>
        <w:t>0,1} if a long</w:t>
      </w:r>
      <w:r w:rsidR="00FD7191">
        <w:rPr>
          <w:rFonts w:ascii="Times New Roman" w:hAnsi="Times New Roman" w:cs="Times New Roman"/>
          <w:sz w:val="24"/>
          <w:szCs w:val="24"/>
        </w:rPr>
        <w:t>-</w:t>
      </w:r>
      <w:r w:rsidR="00F67805">
        <w:rPr>
          <w:rFonts w:ascii="Times New Roman" w:hAnsi="Times New Roman" w:cs="Times New Roman"/>
          <w:sz w:val="24"/>
          <w:szCs w:val="24"/>
        </w:rPr>
        <w:t>term debt exists</w:t>
      </w:r>
      <w:r w:rsidR="00FD7191">
        <w:rPr>
          <w:rFonts w:ascii="Times New Roman" w:hAnsi="Times New Roman" w:cs="Times New Roman"/>
          <w:sz w:val="24"/>
          <w:szCs w:val="24"/>
        </w:rPr>
        <w:t xml:space="preserve"> take the sum and give the output in dollars</w:t>
      </w:r>
      <w:r w:rsidR="00F67805">
        <w:rPr>
          <w:rFonts w:ascii="Times New Roman" w:hAnsi="Times New Roman" w:cs="Times New Roman"/>
          <w:sz w:val="24"/>
          <w:szCs w:val="24"/>
        </w:rPr>
        <w:t xml:space="preserve"> (less than 50,000, 50,000-200,000, 200,000-1 million) then subtract points from the score accordingly.</w:t>
      </w:r>
      <w:r w:rsidR="004A434C">
        <w:rPr>
          <w:rFonts w:ascii="Times New Roman" w:hAnsi="Times New Roman" w:cs="Times New Roman"/>
          <w:sz w:val="24"/>
          <w:szCs w:val="24"/>
        </w:rPr>
        <w:t xml:space="preserve"> </w:t>
      </w:r>
    </w:p>
    <w:p w14:paraId="79E1DB20" w14:textId="77777777" w:rsidR="00DC3993" w:rsidRDefault="004474FD"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these features</w:t>
      </w:r>
      <w:r w:rsidR="00FD7191">
        <w:rPr>
          <w:rFonts w:ascii="Times New Roman" w:hAnsi="Times New Roman" w:cs="Times New Roman"/>
          <w:sz w:val="24"/>
          <w:szCs w:val="24"/>
        </w:rPr>
        <w:t xml:space="preserve"> and adding the points will give us a credit score. We will </w:t>
      </w:r>
      <w:r w:rsidR="00022D34">
        <w:rPr>
          <w:rFonts w:ascii="Times New Roman" w:hAnsi="Times New Roman" w:cs="Times New Roman"/>
          <w:sz w:val="24"/>
          <w:szCs w:val="24"/>
        </w:rPr>
        <w:t>train our model on the training data</w:t>
      </w:r>
      <w:r w:rsidR="003F2A97">
        <w:rPr>
          <w:rFonts w:ascii="Times New Roman" w:hAnsi="Times New Roman" w:cs="Times New Roman"/>
          <w:sz w:val="24"/>
          <w:szCs w:val="24"/>
        </w:rPr>
        <w:t xml:space="preserve"> we already have. It is not possible that we will be able capture the exact truth or reality. </w:t>
      </w:r>
      <w:r w:rsidR="00DC3993">
        <w:rPr>
          <w:rFonts w:ascii="Times New Roman" w:hAnsi="Times New Roman" w:cs="Times New Roman"/>
          <w:sz w:val="24"/>
          <w:szCs w:val="24"/>
        </w:rPr>
        <w:t xml:space="preserve">Our model will </w:t>
      </w:r>
      <w:r w:rsidR="00F808B8">
        <w:rPr>
          <w:rFonts w:ascii="Times New Roman" w:hAnsi="Times New Roman" w:cs="Times New Roman"/>
          <w:sz w:val="24"/>
          <w:szCs w:val="24"/>
        </w:rPr>
        <w:t>be g(x) +</w:t>
      </w:r>
      <w:r w:rsidR="00DC3993">
        <w:rPr>
          <w:rFonts w:ascii="Times New Roman" w:hAnsi="Times New Roman" w:cs="Times New Roman"/>
          <w:sz w:val="24"/>
          <w:szCs w:val="24"/>
        </w:rPr>
        <w:t xml:space="preserve"> error, in supervised learning</w:t>
      </w:r>
      <w:r w:rsidR="00F808B8">
        <w:rPr>
          <w:rFonts w:ascii="Times New Roman" w:hAnsi="Times New Roman" w:cs="Times New Roman"/>
          <w:sz w:val="24"/>
          <w:szCs w:val="24"/>
        </w:rPr>
        <w:t xml:space="preserve"> g(x) will be the best guess for a function that models the truth plus</w:t>
      </w:r>
      <w:r w:rsidR="00DC3993">
        <w:rPr>
          <w:rFonts w:ascii="Times New Roman" w:hAnsi="Times New Roman" w:cs="Times New Roman"/>
          <w:sz w:val="24"/>
          <w:szCs w:val="24"/>
        </w:rPr>
        <w:t xml:space="preserve"> the error</w:t>
      </w:r>
      <w:r w:rsidR="00F808B8">
        <w:rPr>
          <w:rFonts w:ascii="Times New Roman" w:hAnsi="Times New Roman" w:cs="Times New Roman"/>
          <w:sz w:val="24"/>
          <w:szCs w:val="24"/>
        </w:rPr>
        <w:t xml:space="preserve"> that</w:t>
      </w:r>
      <w:r w:rsidR="00DC3993">
        <w:rPr>
          <w:rFonts w:ascii="Times New Roman" w:hAnsi="Times New Roman" w:cs="Times New Roman"/>
          <w:sz w:val="24"/>
          <w:szCs w:val="24"/>
        </w:rPr>
        <w:t xml:space="preserve"> is known as (</w:t>
      </w:r>
      <w:r w:rsidR="00F808B8" w:rsidRPr="00F808B8">
        <w:rPr>
          <w:rFonts w:ascii="Times New Roman" w:hAnsi="Times New Roman" w:cs="Times New Roman"/>
          <w:b/>
          <w:i/>
          <w:sz w:val="24"/>
          <w:szCs w:val="24"/>
        </w:rPr>
        <w:t>e</w:t>
      </w:r>
      <w:r w:rsidR="00DC3993">
        <w:rPr>
          <w:rFonts w:ascii="Times New Roman" w:hAnsi="Times New Roman" w:cs="Times New Roman"/>
          <w:sz w:val="24"/>
          <w:szCs w:val="24"/>
        </w:rPr>
        <w:t>)</w:t>
      </w:r>
      <w:r w:rsidR="00F808B8">
        <w:rPr>
          <w:rFonts w:ascii="Times New Roman" w:hAnsi="Times New Roman" w:cs="Times New Roman"/>
          <w:sz w:val="24"/>
          <w:szCs w:val="24"/>
        </w:rPr>
        <w:t>.</w:t>
      </w:r>
      <w:r w:rsidR="00DC3993">
        <w:rPr>
          <w:rFonts w:ascii="Times New Roman" w:hAnsi="Times New Roman" w:cs="Times New Roman"/>
          <w:sz w:val="24"/>
          <w:szCs w:val="24"/>
        </w:rPr>
        <w:t xml:space="preserve"> </w:t>
      </w:r>
      <w:r w:rsidR="00F808B8">
        <w:rPr>
          <w:rFonts w:ascii="Times New Roman" w:hAnsi="Times New Roman" w:cs="Times New Roman"/>
          <w:sz w:val="24"/>
          <w:szCs w:val="24"/>
        </w:rPr>
        <w:t>O</w:t>
      </w:r>
      <w:r w:rsidR="00DC3993">
        <w:rPr>
          <w:rFonts w:ascii="Times New Roman" w:hAnsi="Times New Roman" w:cs="Times New Roman"/>
          <w:sz w:val="24"/>
          <w:szCs w:val="24"/>
        </w:rPr>
        <w:t>ur job</w:t>
      </w:r>
      <w:r w:rsidR="00F808B8">
        <w:rPr>
          <w:rFonts w:ascii="Times New Roman" w:hAnsi="Times New Roman" w:cs="Times New Roman"/>
          <w:sz w:val="24"/>
          <w:szCs w:val="24"/>
        </w:rPr>
        <w:t xml:space="preserve"> as data scientists is figure out the best function and</w:t>
      </w:r>
      <w:r w:rsidR="00DC3993">
        <w:rPr>
          <w:rFonts w:ascii="Times New Roman" w:hAnsi="Times New Roman" w:cs="Times New Roman"/>
          <w:sz w:val="24"/>
          <w:szCs w:val="24"/>
        </w:rPr>
        <w:t xml:space="preserve"> minimize the error </w:t>
      </w:r>
      <w:r w:rsidR="00F808B8">
        <w:rPr>
          <w:rFonts w:ascii="Times New Roman" w:hAnsi="Times New Roman" w:cs="Times New Roman"/>
          <w:sz w:val="24"/>
          <w:szCs w:val="24"/>
        </w:rPr>
        <w:t>so we can come</w:t>
      </w:r>
      <w:r w:rsidR="00DC3993">
        <w:rPr>
          <w:rFonts w:ascii="Times New Roman" w:hAnsi="Times New Roman" w:cs="Times New Roman"/>
          <w:sz w:val="24"/>
          <w:szCs w:val="24"/>
        </w:rPr>
        <w:t xml:space="preserve"> as close to the true function as possible. The error</w:t>
      </w:r>
      <w:r w:rsidR="00F808B8">
        <w:rPr>
          <w:rFonts w:ascii="Times New Roman" w:hAnsi="Times New Roman" w:cs="Times New Roman"/>
          <w:sz w:val="24"/>
          <w:szCs w:val="24"/>
        </w:rPr>
        <w:t xml:space="preserve"> is</w:t>
      </w:r>
      <w:r w:rsidR="00DC3993">
        <w:rPr>
          <w:rFonts w:ascii="Times New Roman" w:hAnsi="Times New Roman" w:cs="Times New Roman"/>
          <w:sz w:val="24"/>
          <w:szCs w:val="24"/>
        </w:rPr>
        <w:t xml:space="preserve"> grouped into three sub categories; estimation error, misspecification error and error due to ignorance. </w:t>
      </w:r>
    </w:p>
    <w:p w14:paraId="68A0416D" w14:textId="77777777" w:rsidR="00637A53" w:rsidRDefault="00F808B8"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Estimation error is how far is the distance of your y’s and your function. Imagine you are on a x-y coordinate a</w:t>
      </w:r>
      <w:r w:rsidR="00637A53">
        <w:rPr>
          <w:rFonts w:ascii="Times New Roman" w:hAnsi="Times New Roman" w:cs="Times New Roman"/>
          <w:sz w:val="24"/>
          <w:szCs w:val="24"/>
        </w:rPr>
        <w:t xml:space="preserve">nd there is a line y=x, you are walking on this line there are points on top of you and underneath you the distance between you and the points is the error. This can also be stated as how far are you from the truth. This distance summed up for all the points is also called the residual error. For an equation purpose this defined by h*(x) – g(x). </w:t>
      </w:r>
    </w:p>
    <w:p w14:paraId="66FAD487" w14:textId="77777777" w:rsidR="004474FD" w:rsidRDefault="00637A53" w:rsidP="0085499B">
      <w:pPr>
        <w:spacing w:line="480" w:lineRule="auto"/>
        <w:ind w:firstLine="720"/>
        <w:rPr>
          <w:rFonts w:ascii="Times New Roman" w:hAnsi="Times New Roman" w:cs="Times New Roman"/>
          <w:b/>
          <w:i/>
          <w:sz w:val="24"/>
          <w:szCs w:val="24"/>
        </w:rPr>
      </w:pPr>
      <w:r>
        <w:rPr>
          <w:rFonts w:ascii="Times New Roman" w:hAnsi="Times New Roman" w:cs="Times New Roman"/>
          <w:sz w:val="24"/>
          <w:szCs w:val="24"/>
        </w:rPr>
        <w:t xml:space="preserve">The next error term is our misspecification term </w:t>
      </w:r>
      <w:r w:rsidR="00EA7776">
        <w:rPr>
          <w:rFonts w:ascii="Times New Roman" w:hAnsi="Times New Roman" w:cs="Times New Roman"/>
          <w:sz w:val="24"/>
          <w:szCs w:val="24"/>
        </w:rPr>
        <w:t>for</w:t>
      </w:r>
      <w:r>
        <w:rPr>
          <w:rFonts w:ascii="Times New Roman" w:hAnsi="Times New Roman" w:cs="Times New Roman"/>
          <w:sz w:val="24"/>
          <w:szCs w:val="24"/>
        </w:rPr>
        <w:t xml:space="preserve"> an equation this is f(x) – h*(x). </w:t>
      </w:r>
      <w:r w:rsidR="00553EC4">
        <w:rPr>
          <w:rFonts w:ascii="Times New Roman" w:hAnsi="Times New Roman" w:cs="Times New Roman"/>
          <w:sz w:val="24"/>
          <w:szCs w:val="24"/>
        </w:rPr>
        <w:t xml:space="preserve">This error can be </w:t>
      </w:r>
      <w:r w:rsidR="00EA7776">
        <w:rPr>
          <w:rFonts w:ascii="Times New Roman" w:hAnsi="Times New Roman" w:cs="Times New Roman"/>
          <w:sz w:val="24"/>
          <w:szCs w:val="24"/>
        </w:rPr>
        <w:t>explained</w:t>
      </w:r>
      <w:r w:rsidR="00553EC4">
        <w:rPr>
          <w:rFonts w:ascii="Times New Roman" w:hAnsi="Times New Roman" w:cs="Times New Roman"/>
          <w:sz w:val="24"/>
          <w:szCs w:val="24"/>
        </w:rPr>
        <w:t xml:space="preserve"> by</w:t>
      </w:r>
      <w:r w:rsidR="00EA7776">
        <w:rPr>
          <w:rFonts w:ascii="Times New Roman" w:hAnsi="Times New Roman" w:cs="Times New Roman"/>
          <w:sz w:val="24"/>
          <w:szCs w:val="24"/>
        </w:rPr>
        <w:t xml:space="preserve"> how our function is not mapping the truth function. The space between </w:t>
      </w:r>
      <w:r w:rsidR="00EA7776">
        <w:rPr>
          <w:rFonts w:ascii="Times New Roman" w:hAnsi="Times New Roman" w:cs="Times New Roman"/>
          <w:sz w:val="24"/>
          <w:szCs w:val="24"/>
        </w:rPr>
        <w:lastRenderedPageBreak/>
        <w:t xml:space="preserve">our f(x) and our best guess for the actual function. </w:t>
      </w:r>
      <w:r w:rsidR="004442F5">
        <w:rPr>
          <w:rFonts w:ascii="Times New Roman" w:hAnsi="Times New Roman" w:cs="Times New Roman"/>
          <w:sz w:val="24"/>
          <w:szCs w:val="24"/>
        </w:rPr>
        <w:t>To</w:t>
      </w:r>
      <w:r w:rsidR="00EA7776">
        <w:rPr>
          <w:rFonts w:ascii="Times New Roman" w:hAnsi="Times New Roman" w:cs="Times New Roman"/>
          <w:sz w:val="24"/>
          <w:szCs w:val="24"/>
        </w:rPr>
        <w:t xml:space="preserve"> decrease this </w:t>
      </w:r>
      <w:r w:rsidR="004442F5">
        <w:rPr>
          <w:rFonts w:ascii="Times New Roman" w:hAnsi="Times New Roman" w:cs="Times New Roman"/>
          <w:sz w:val="24"/>
          <w:szCs w:val="24"/>
        </w:rPr>
        <w:t>error,</w:t>
      </w:r>
      <w:r w:rsidR="00EA7776">
        <w:rPr>
          <w:rFonts w:ascii="Times New Roman" w:hAnsi="Times New Roman" w:cs="Times New Roman"/>
          <w:sz w:val="24"/>
          <w:szCs w:val="24"/>
        </w:rPr>
        <w:t xml:space="preserve"> we </w:t>
      </w:r>
      <w:r w:rsidR="004442F5">
        <w:rPr>
          <w:rFonts w:ascii="Times New Roman" w:hAnsi="Times New Roman" w:cs="Times New Roman"/>
          <w:sz w:val="24"/>
          <w:szCs w:val="24"/>
        </w:rPr>
        <w:t>must</w:t>
      </w:r>
      <w:r w:rsidR="00EA7776">
        <w:rPr>
          <w:rFonts w:ascii="Times New Roman" w:hAnsi="Times New Roman" w:cs="Times New Roman"/>
          <w:sz w:val="24"/>
          <w:szCs w:val="24"/>
        </w:rPr>
        <w:t xml:space="preserve"> increase our algorithm space. </w:t>
      </w:r>
      <w:r w:rsidR="004442F5">
        <w:rPr>
          <w:rFonts w:ascii="Times New Roman" w:hAnsi="Times New Roman" w:cs="Times New Roman"/>
          <w:sz w:val="24"/>
          <w:szCs w:val="24"/>
        </w:rPr>
        <w:t>The final error term of error due to ignorance means simply that there is something happening in our data we are unaware of</w:t>
      </w:r>
      <w:r w:rsidR="000A6D66">
        <w:rPr>
          <w:rFonts w:ascii="Times New Roman" w:hAnsi="Times New Roman" w:cs="Times New Roman"/>
          <w:sz w:val="24"/>
          <w:szCs w:val="24"/>
        </w:rPr>
        <w:t xml:space="preserve"> t(z) – f(x)</w:t>
      </w:r>
      <w:r w:rsidR="004442F5">
        <w:rPr>
          <w:rFonts w:ascii="Times New Roman" w:hAnsi="Times New Roman" w:cs="Times New Roman"/>
          <w:sz w:val="24"/>
          <w:szCs w:val="24"/>
        </w:rPr>
        <w:t xml:space="preserve">. We are ignorant on this error because there is missing information that we do not have. The way to improve our model or decrease this error we must add more relevant features to our dataset. At the end of this now we can state supervised learning as an equation </w:t>
      </w:r>
      <w:r w:rsidR="004442F5">
        <w:rPr>
          <w:rFonts w:ascii="Times New Roman" w:hAnsi="Times New Roman" w:cs="Times New Roman"/>
          <w:b/>
          <w:i/>
          <w:sz w:val="24"/>
          <w:szCs w:val="24"/>
        </w:rPr>
        <w:t xml:space="preserve">y = </w:t>
      </w:r>
      <w:r w:rsidR="000A6D66">
        <w:rPr>
          <w:rFonts w:ascii="Times New Roman" w:hAnsi="Times New Roman" w:cs="Times New Roman"/>
          <w:b/>
          <w:i/>
          <w:sz w:val="24"/>
          <w:szCs w:val="24"/>
        </w:rPr>
        <w:t>g(x) + h*(x) – g(x) + f(x) – h*(x) + t(z) – f(x).</w:t>
      </w:r>
    </w:p>
    <w:p w14:paraId="3FB82864" w14:textId="77777777" w:rsidR="000A6D66" w:rsidRDefault="0001756B"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we must come to understand about error is that if our end goal is match the truth function by any means necessary then that would be a loss to our model. In supervised learning there is a concept of overfitting and we want to avoid this because the purpose of our model is not to fit the data we already have but to predict a future observation we get. If our in-sample error is </w:t>
      </w:r>
      <w:r w:rsidR="00CE5DB6">
        <w:rPr>
          <w:rFonts w:ascii="Times New Roman" w:hAnsi="Times New Roman" w:cs="Times New Roman"/>
          <w:sz w:val="24"/>
          <w:szCs w:val="24"/>
        </w:rPr>
        <w:t>low,</w:t>
      </w:r>
      <w:r>
        <w:rPr>
          <w:rFonts w:ascii="Times New Roman" w:hAnsi="Times New Roman" w:cs="Times New Roman"/>
          <w:sz w:val="24"/>
          <w:szCs w:val="24"/>
        </w:rPr>
        <w:t xml:space="preserve"> then out-sample error will be high. In a nut shell this means </w:t>
      </w:r>
      <w:r w:rsidR="00CE5DB6">
        <w:rPr>
          <w:rFonts w:ascii="Times New Roman" w:hAnsi="Times New Roman" w:cs="Times New Roman"/>
          <w:sz w:val="24"/>
          <w:szCs w:val="24"/>
        </w:rPr>
        <w:t>that do not overfit the in-sample error because the out of sample prediction would be awful. A way of doing this would be to start adding more p features to our dataset known as fitting random noise to improve our model.</w:t>
      </w:r>
    </w:p>
    <w:p w14:paraId="16F26D01" w14:textId="77777777" w:rsidR="00F47E3C" w:rsidRDefault="00F9667C"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Supervised learning is limited only for interpolation meaning that if our new prediction is within the range of our X. </w:t>
      </w:r>
      <w:r w:rsidR="00F47E3C">
        <w:rPr>
          <w:rFonts w:ascii="Times New Roman" w:hAnsi="Times New Roman" w:cs="Times New Roman"/>
          <w:sz w:val="24"/>
          <w:szCs w:val="24"/>
        </w:rPr>
        <w:t xml:space="preserve">supervised learning does not generally work with extrapolation where our new observation is out of range for our X. Certain models extrapolate differently an example will be polynomial functions. Prediction in extrapolation would be dire at certain times because polynomial functions can end up moving 90 degrees up and down with almost no change in x. For using prediction in polynomial functions, it is recommended not go over the power of two because prediction will suffer drastically. </w:t>
      </w:r>
    </w:p>
    <w:p w14:paraId="6D4C8FAF" w14:textId="39F34122" w:rsidR="001E6DD4" w:rsidRDefault="00C6684A"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first approach for using algorithms depends on our data, but we need a starting point and that is null model. The</w:t>
      </w:r>
      <w:r w:rsidR="0085499B">
        <w:rPr>
          <w:rFonts w:ascii="Times New Roman" w:hAnsi="Times New Roman" w:cs="Times New Roman"/>
          <w:sz w:val="24"/>
          <w:szCs w:val="24"/>
        </w:rPr>
        <w:t xml:space="preserve"> </w:t>
      </w:r>
      <w:r>
        <w:rPr>
          <w:rFonts w:ascii="Times New Roman" w:hAnsi="Times New Roman" w:cs="Times New Roman"/>
          <w:sz w:val="24"/>
          <w:szCs w:val="24"/>
        </w:rPr>
        <w:t xml:space="preserve">rule of thumb </w:t>
      </w:r>
      <w:r w:rsidR="0085499B">
        <w:rPr>
          <w:rFonts w:ascii="Times New Roman" w:hAnsi="Times New Roman" w:cs="Times New Roman"/>
          <w:sz w:val="24"/>
          <w:szCs w:val="24"/>
        </w:rPr>
        <w:t xml:space="preserve">is </w:t>
      </w:r>
      <w:r>
        <w:rPr>
          <w:rFonts w:ascii="Times New Roman" w:hAnsi="Times New Roman" w:cs="Times New Roman"/>
          <w:sz w:val="24"/>
          <w:szCs w:val="24"/>
        </w:rPr>
        <w:t xml:space="preserve">that no matter what </w:t>
      </w:r>
      <w:r w:rsidR="0085499B">
        <w:rPr>
          <w:rFonts w:ascii="Times New Roman" w:hAnsi="Times New Roman" w:cs="Times New Roman"/>
          <w:sz w:val="24"/>
          <w:szCs w:val="24"/>
        </w:rPr>
        <w:t>sophisticated</w:t>
      </w:r>
      <w:r>
        <w:rPr>
          <w:rFonts w:ascii="Times New Roman" w:hAnsi="Times New Roman" w:cs="Times New Roman"/>
          <w:sz w:val="24"/>
          <w:szCs w:val="24"/>
        </w:rPr>
        <w:t xml:space="preserve"> machine learning </w:t>
      </w:r>
      <w:r>
        <w:rPr>
          <w:rFonts w:ascii="Times New Roman" w:hAnsi="Times New Roman" w:cs="Times New Roman"/>
          <w:sz w:val="24"/>
          <w:szCs w:val="24"/>
        </w:rPr>
        <w:lastRenderedPageBreak/>
        <w:t xml:space="preserve">and highly </w:t>
      </w:r>
      <w:r w:rsidR="0085499B">
        <w:rPr>
          <w:rFonts w:ascii="Times New Roman" w:hAnsi="Times New Roman" w:cs="Times New Roman"/>
          <w:sz w:val="24"/>
          <w:szCs w:val="24"/>
        </w:rPr>
        <w:t>complex</w:t>
      </w:r>
      <w:r>
        <w:rPr>
          <w:rFonts w:ascii="Times New Roman" w:hAnsi="Times New Roman" w:cs="Times New Roman"/>
          <w:sz w:val="24"/>
          <w:szCs w:val="24"/>
        </w:rPr>
        <w:t xml:space="preserve"> model you build</w:t>
      </w:r>
      <w:r w:rsidR="0085499B">
        <w:rPr>
          <w:rFonts w:ascii="Times New Roman" w:hAnsi="Times New Roman" w:cs="Times New Roman"/>
          <w:sz w:val="24"/>
          <w:szCs w:val="24"/>
        </w:rPr>
        <w:t xml:space="preserve">, </w:t>
      </w:r>
      <w:r>
        <w:rPr>
          <w:rFonts w:ascii="Times New Roman" w:hAnsi="Times New Roman" w:cs="Times New Roman"/>
          <w:sz w:val="24"/>
          <w:szCs w:val="24"/>
        </w:rPr>
        <w:t xml:space="preserve">if you cannot beat the null model in </w:t>
      </w:r>
      <w:r w:rsidR="0085499B">
        <w:rPr>
          <w:rFonts w:ascii="Times New Roman" w:hAnsi="Times New Roman" w:cs="Times New Roman"/>
          <w:sz w:val="24"/>
          <w:szCs w:val="24"/>
        </w:rPr>
        <w:t xml:space="preserve">the </w:t>
      </w:r>
      <w:r>
        <w:rPr>
          <w:rFonts w:ascii="Times New Roman" w:hAnsi="Times New Roman" w:cs="Times New Roman"/>
          <w:sz w:val="24"/>
          <w:szCs w:val="24"/>
        </w:rPr>
        <w:t xml:space="preserve">prediction you </w:t>
      </w:r>
      <w:r w:rsidR="0085499B">
        <w:rPr>
          <w:rFonts w:ascii="Times New Roman" w:hAnsi="Times New Roman" w:cs="Times New Roman"/>
          <w:sz w:val="24"/>
          <w:szCs w:val="24"/>
        </w:rPr>
        <w:t>will</w:t>
      </w:r>
      <w:r>
        <w:rPr>
          <w:rFonts w:ascii="Times New Roman" w:hAnsi="Times New Roman" w:cs="Times New Roman"/>
          <w:sz w:val="24"/>
          <w:szCs w:val="24"/>
        </w:rPr>
        <w:t xml:space="preserve"> most likely </w:t>
      </w:r>
      <w:r w:rsidR="0085499B">
        <w:rPr>
          <w:rFonts w:ascii="Times New Roman" w:hAnsi="Times New Roman" w:cs="Times New Roman"/>
          <w:sz w:val="24"/>
          <w:szCs w:val="24"/>
        </w:rPr>
        <w:t xml:space="preserve">be </w:t>
      </w:r>
      <w:r>
        <w:rPr>
          <w:rFonts w:ascii="Times New Roman" w:hAnsi="Times New Roman" w:cs="Times New Roman"/>
          <w:sz w:val="24"/>
          <w:szCs w:val="24"/>
        </w:rPr>
        <w:t xml:space="preserve">fired from your job. </w:t>
      </w:r>
      <w:r w:rsidR="00273A12">
        <w:rPr>
          <w:rFonts w:ascii="Times New Roman" w:hAnsi="Times New Roman" w:cs="Times New Roman"/>
          <w:sz w:val="24"/>
          <w:szCs w:val="24"/>
        </w:rPr>
        <w:t>An</w:t>
      </w:r>
      <w:r>
        <w:rPr>
          <w:rFonts w:ascii="Times New Roman" w:hAnsi="Times New Roman" w:cs="Times New Roman"/>
          <w:sz w:val="24"/>
          <w:szCs w:val="24"/>
        </w:rPr>
        <w:t xml:space="preserve"> initial starting point is to use our model space for all linear models. </w:t>
      </w:r>
      <w:r w:rsidR="00273A12">
        <w:rPr>
          <w:rFonts w:ascii="Times New Roman" w:hAnsi="Times New Roman" w:cs="Times New Roman"/>
          <w:sz w:val="24"/>
          <w:szCs w:val="24"/>
        </w:rPr>
        <w:t xml:space="preserve">For our dataset we can start with linear separation with a binary output of {-1,1} and the credit score as our X. </w:t>
      </w:r>
      <w:r w:rsidR="00F338A3">
        <w:rPr>
          <w:rFonts w:ascii="Times New Roman" w:hAnsi="Times New Roman" w:cs="Times New Roman"/>
          <w:sz w:val="24"/>
          <w:szCs w:val="24"/>
        </w:rPr>
        <w:t xml:space="preserve">Our algorithm will create the best straight line </w:t>
      </w:r>
      <w:r w:rsidR="001E6DD4">
        <w:rPr>
          <w:rFonts w:ascii="Times New Roman" w:hAnsi="Times New Roman" w:cs="Times New Roman"/>
          <w:sz w:val="24"/>
          <w:szCs w:val="24"/>
        </w:rPr>
        <w:t>for linear separation and yes</w:t>
      </w:r>
      <w:r w:rsidR="0085499B">
        <w:rPr>
          <w:rFonts w:ascii="Times New Roman" w:hAnsi="Times New Roman" w:cs="Times New Roman"/>
          <w:sz w:val="24"/>
          <w:szCs w:val="24"/>
        </w:rPr>
        <w:t>,</w:t>
      </w:r>
      <w:r w:rsidR="001E6DD4">
        <w:rPr>
          <w:rFonts w:ascii="Times New Roman" w:hAnsi="Times New Roman" w:cs="Times New Roman"/>
          <w:sz w:val="24"/>
          <w:szCs w:val="24"/>
        </w:rPr>
        <w:t xml:space="preserve"> there will be some error</w:t>
      </w:r>
      <w:r w:rsidR="0085499B">
        <w:rPr>
          <w:rFonts w:ascii="Times New Roman" w:hAnsi="Times New Roman" w:cs="Times New Roman"/>
          <w:sz w:val="24"/>
          <w:szCs w:val="24"/>
        </w:rPr>
        <w:t>s</w:t>
      </w:r>
      <w:r w:rsidR="001E6DD4">
        <w:rPr>
          <w:rFonts w:ascii="Times New Roman" w:hAnsi="Times New Roman" w:cs="Times New Roman"/>
          <w:sz w:val="24"/>
          <w:szCs w:val="24"/>
        </w:rPr>
        <w:t xml:space="preserve">. An instance with words without looking at what we have generated someone with a high credit score defaulted and some one with a low credit score did not default on their loans. </w:t>
      </w:r>
    </w:p>
    <w:p w14:paraId="2D3121FD" w14:textId="77777777" w:rsidR="00EF4885" w:rsidRDefault="001E6DD4"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Let</w:t>
      </w:r>
      <w:r w:rsidR="006C7189">
        <w:rPr>
          <w:rFonts w:ascii="Times New Roman" w:hAnsi="Times New Roman" w:cs="Times New Roman"/>
          <w:sz w:val="24"/>
          <w:szCs w:val="24"/>
        </w:rPr>
        <w:t xml:space="preserve"> us</w:t>
      </w:r>
      <w:r>
        <w:rPr>
          <w:rFonts w:ascii="Times New Roman" w:hAnsi="Times New Roman" w:cs="Times New Roman"/>
          <w:sz w:val="24"/>
          <w:szCs w:val="24"/>
        </w:rPr>
        <w:t xml:space="preserve"> increase our model space </w:t>
      </w:r>
      <w:r w:rsidR="006C7189">
        <w:rPr>
          <w:rFonts w:ascii="Times New Roman" w:hAnsi="Times New Roman" w:cs="Times New Roman"/>
          <w:sz w:val="24"/>
          <w:szCs w:val="24"/>
        </w:rPr>
        <w:t xml:space="preserve">so we generate less in-sample error without overfitting. We can use the support vector machines algorithm also known as SVM. This algorithm will create </w:t>
      </w:r>
      <w:r w:rsidR="00EF4885">
        <w:rPr>
          <w:rFonts w:ascii="Times New Roman" w:hAnsi="Times New Roman" w:cs="Times New Roman"/>
          <w:sz w:val="24"/>
          <w:szCs w:val="24"/>
        </w:rPr>
        <w:t>the</w:t>
      </w:r>
      <w:r w:rsidR="006C7189">
        <w:rPr>
          <w:rFonts w:ascii="Times New Roman" w:hAnsi="Times New Roman" w:cs="Times New Roman"/>
          <w:sz w:val="24"/>
          <w:szCs w:val="24"/>
        </w:rPr>
        <w:t xml:space="preserve"> best fit linear separable line with two different wedges as close as possible to the vectors and those wedges </w:t>
      </w:r>
      <w:r w:rsidR="006317EE">
        <w:rPr>
          <w:rFonts w:ascii="Times New Roman" w:hAnsi="Times New Roman" w:cs="Times New Roman"/>
          <w:sz w:val="24"/>
          <w:szCs w:val="24"/>
        </w:rPr>
        <w:t xml:space="preserve">will have some vectors on them. These vectors will be what we will use to train our model hence the name support vector machines. Another linear algorithm we can use is kth nearest neighbor also known as KNN. This algorithm takes the information about a vector, uses the information to output that </w:t>
      </w:r>
      <w:r w:rsidR="00EF4885">
        <w:rPr>
          <w:rFonts w:ascii="Times New Roman" w:hAnsi="Times New Roman" w:cs="Times New Roman"/>
          <w:sz w:val="24"/>
          <w:szCs w:val="24"/>
        </w:rPr>
        <w:t>their</w:t>
      </w:r>
      <w:r w:rsidR="006317EE">
        <w:rPr>
          <w:rFonts w:ascii="Times New Roman" w:hAnsi="Times New Roman" w:cs="Times New Roman"/>
          <w:sz w:val="24"/>
          <w:szCs w:val="24"/>
        </w:rPr>
        <w:t xml:space="preserve"> other vectors such as itself with a certain amount of error. </w:t>
      </w:r>
    </w:p>
    <w:p w14:paraId="50F1B2A9" w14:textId="77777777" w:rsidR="00C76F84" w:rsidRDefault="00EF4885"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algorithm of ordinary least squares known as OLS will help us a lot in this model because we will be regressing over the features individually known as linear regression </w:t>
      </w:r>
      <w:r w:rsidR="00C76F84">
        <w:rPr>
          <w:rFonts w:ascii="Times New Roman" w:hAnsi="Times New Roman" w:cs="Times New Roman"/>
          <w:sz w:val="24"/>
          <w:szCs w:val="24"/>
        </w:rPr>
        <w:t>or we can do multiple linear regression. This model will give us a better explanation because we can see the weights that each feature will carry so we can predict better. This model will also provide us wit</w:t>
      </w:r>
      <w:r>
        <w:rPr>
          <w:rFonts w:ascii="Times New Roman" w:hAnsi="Times New Roman" w:cs="Times New Roman"/>
          <w:sz w:val="24"/>
          <w:szCs w:val="24"/>
        </w:rPr>
        <w:t>h two different types of error metrics</w:t>
      </w:r>
      <w:r w:rsidR="00C76F84">
        <w:rPr>
          <w:rFonts w:ascii="Times New Roman" w:hAnsi="Times New Roman" w:cs="Times New Roman"/>
          <w:sz w:val="24"/>
          <w:szCs w:val="24"/>
        </w:rPr>
        <w:t xml:space="preserve"> R squared and RMSE</w:t>
      </w:r>
      <w:r>
        <w:rPr>
          <w:rFonts w:ascii="Times New Roman" w:hAnsi="Times New Roman" w:cs="Times New Roman"/>
          <w:sz w:val="24"/>
          <w:szCs w:val="24"/>
        </w:rPr>
        <w:t>. The R squared will</w:t>
      </w:r>
      <w:r w:rsidR="00C76F84">
        <w:rPr>
          <w:rFonts w:ascii="Times New Roman" w:hAnsi="Times New Roman" w:cs="Times New Roman"/>
          <w:sz w:val="24"/>
          <w:szCs w:val="24"/>
        </w:rPr>
        <w:t xml:space="preserve"> provide us a percentile of well we are fitting our model. The RMSE will provide us with a mean of how much amount of points we are off from each observation.</w:t>
      </w:r>
    </w:p>
    <w:p w14:paraId="635FEFBC" w14:textId="77777777" w:rsidR="0027441B" w:rsidRDefault="00A955CD"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OLS is one of the best algorithms for fitting models without overfitting given we have enough n observations. The error metrics are easy to comprehend and explain to clients or employers. </w:t>
      </w:r>
      <w:r w:rsidR="0027441B">
        <w:rPr>
          <w:rFonts w:ascii="Times New Roman" w:hAnsi="Times New Roman" w:cs="Times New Roman"/>
          <w:sz w:val="24"/>
          <w:szCs w:val="24"/>
        </w:rPr>
        <w:t>It also has many forms because of its background in math, bringing down the dimensions without the loss of information. For our model we can use its other forms such as</w:t>
      </w:r>
      <w:r>
        <w:rPr>
          <w:rFonts w:ascii="Times New Roman" w:hAnsi="Times New Roman" w:cs="Times New Roman"/>
          <w:sz w:val="24"/>
          <w:szCs w:val="24"/>
        </w:rPr>
        <w:t xml:space="preserve"> interactions with variables that increases our r squared and decreases our RMSE without overfitting. </w:t>
      </w:r>
      <w:r w:rsidR="0027441B">
        <w:rPr>
          <w:rFonts w:ascii="Times New Roman" w:hAnsi="Times New Roman" w:cs="Times New Roman"/>
          <w:sz w:val="24"/>
          <w:szCs w:val="24"/>
        </w:rPr>
        <w:t xml:space="preserve">The same can also be applied with forward stepwise and backward stepwise linear regression. This takes the best weights for the variables and runs the regression on them accordingly. </w:t>
      </w:r>
    </w:p>
    <w:p w14:paraId="06CA9819" w14:textId="4740BB9D" w:rsidR="00097144" w:rsidRDefault="00324D77" w:rsidP="0085499B">
      <w:pPr>
        <w:spacing w:line="480" w:lineRule="auto"/>
        <w:ind w:firstLine="720"/>
        <w:rPr>
          <w:ins w:id="21" w:author="Burhan Hanif" w:date="2019-05-25T21:43:00Z"/>
          <w:rFonts w:ascii="Times New Roman" w:hAnsi="Times New Roman" w:cs="Times New Roman"/>
          <w:sz w:val="24"/>
          <w:szCs w:val="24"/>
        </w:rPr>
      </w:pPr>
      <w:r>
        <w:rPr>
          <w:rFonts w:ascii="Times New Roman" w:hAnsi="Times New Roman" w:cs="Times New Roman"/>
          <w:sz w:val="24"/>
          <w:szCs w:val="24"/>
        </w:rPr>
        <w:t>Polynomial regression as said before is unstable and opens the door to a lot of risk in the extrapolation. Polynomial regression also has high risk of overfitting because it starts modelling noise as soon as you start increasing the exponent &gt; 2</w:t>
      </w:r>
      <w:ins w:id="22" w:author="Burhan Hanif" w:date="2019-05-25T21:27:00Z">
        <w:r w:rsidR="00F8546F">
          <w:rPr>
            <w:rFonts w:ascii="Times New Roman" w:hAnsi="Times New Roman" w:cs="Times New Roman"/>
            <w:sz w:val="24"/>
            <w:szCs w:val="24"/>
          </w:rPr>
          <w:t xml:space="preserve"> but It can be </w:t>
        </w:r>
      </w:ins>
      <w:ins w:id="23" w:author="Burhan Hanif" w:date="2019-05-25T21:28:00Z">
        <w:r w:rsidR="00F8546F">
          <w:rPr>
            <w:rFonts w:ascii="Times New Roman" w:hAnsi="Times New Roman" w:cs="Times New Roman"/>
            <w:sz w:val="24"/>
            <w:szCs w:val="24"/>
          </w:rPr>
          <w:t>helpful with forward stepwise</w:t>
        </w:r>
        <w:r w:rsidR="00384D55">
          <w:rPr>
            <w:rFonts w:ascii="Times New Roman" w:hAnsi="Times New Roman" w:cs="Times New Roman"/>
            <w:sz w:val="24"/>
            <w:szCs w:val="24"/>
          </w:rPr>
          <w:t xml:space="preserve"> linear regression</w:t>
        </w:r>
      </w:ins>
      <w:del w:id="24" w:author="Burhan Hanif" w:date="2019-05-25T21:27:00Z">
        <w:r w:rsidDel="00F8546F">
          <w:rPr>
            <w:rFonts w:ascii="Times New Roman" w:hAnsi="Times New Roman" w:cs="Times New Roman"/>
            <w:sz w:val="24"/>
            <w:szCs w:val="24"/>
          </w:rPr>
          <w:delText>.</w:delText>
        </w:r>
      </w:del>
      <w:del w:id="25" w:author="Burhan Hanif" w:date="2019-05-25T21:29:00Z">
        <w:r w:rsidDel="00384D55">
          <w:rPr>
            <w:rFonts w:ascii="Times New Roman" w:hAnsi="Times New Roman" w:cs="Times New Roman"/>
            <w:sz w:val="24"/>
            <w:szCs w:val="24"/>
          </w:rPr>
          <w:delText xml:space="preserve"> </w:delText>
        </w:r>
      </w:del>
      <w:ins w:id="26" w:author="Burhan Hanif" w:date="2019-05-25T21:36:00Z">
        <w:r w:rsidR="00384D55">
          <w:rPr>
            <w:rFonts w:ascii="Times New Roman" w:hAnsi="Times New Roman" w:cs="Times New Roman"/>
            <w:sz w:val="24"/>
            <w:szCs w:val="24"/>
          </w:rPr>
          <w:t>,</w:t>
        </w:r>
      </w:ins>
      <w:ins w:id="27" w:author="Burhan Hanif" w:date="2019-05-25T21:30:00Z">
        <w:r w:rsidR="00384D55">
          <w:rPr>
            <w:rFonts w:ascii="Times New Roman" w:hAnsi="Times New Roman" w:cs="Times New Roman"/>
            <w:sz w:val="24"/>
            <w:szCs w:val="24"/>
          </w:rPr>
          <w:t xml:space="preserve"> </w:t>
        </w:r>
      </w:ins>
      <w:ins w:id="28" w:author="Burhan Hanif" w:date="2019-05-25T21:31:00Z">
        <w:r w:rsidR="00384D55">
          <w:rPr>
            <w:rFonts w:ascii="Times New Roman" w:hAnsi="Times New Roman" w:cs="Times New Roman"/>
            <w:sz w:val="24"/>
            <w:szCs w:val="24"/>
          </w:rPr>
          <w:t>Including interactions and squared t</w:t>
        </w:r>
      </w:ins>
      <w:ins w:id="29" w:author="Burhan Hanif" w:date="2019-05-26T06:10:00Z">
        <w:r w:rsidR="00E30ABE">
          <w:rPr>
            <w:rFonts w:ascii="Times New Roman" w:hAnsi="Times New Roman" w:cs="Times New Roman"/>
            <w:sz w:val="24"/>
            <w:szCs w:val="24"/>
          </w:rPr>
          <w:t>erms</w:t>
        </w:r>
      </w:ins>
      <w:ins w:id="30" w:author="Burhan Hanif" w:date="2019-05-25T21:34:00Z">
        <w:r w:rsidR="00384D55">
          <w:rPr>
            <w:rFonts w:ascii="Times New Roman" w:hAnsi="Times New Roman" w:cs="Times New Roman"/>
            <w:sz w:val="24"/>
            <w:szCs w:val="24"/>
          </w:rPr>
          <w:t>,</w:t>
        </w:r>
      </w:ins>
      <w:ins w:id="31" w:author="Burhan Hanif" w:date="2019-05-25T21:33:00Z">
        <w:r w:rsidR="00384D55">
          <w:rPr>
            <w:rFonts w:ascii="Times New Roman" w:hAnsi="Times New Roman" w:cs="Times New Roman"/>
            <w:sz w:val="24"/>
            <w:szCs w:val="24"/>
          </w:rPr>
          <w:t xml:space="preserve"> forward stepwise linear</w:t>
        </w:r>
      </w:ins>
      <w:ins w:id="32" w:author="Burhan Hanif" w:date="2019-05-25T21:34:00Z">
        <w:r w:rsidR="00384D55">
          <w:rPr>
            <w:rFonts w:ascii="Times New Roman" w:hAnsi="Times New Roman" w:cs="Times New Roman"/>
            <w:sz w:val="24"/>
            <w:szCs w:val="24"/>
          </w:rPr>
          <w:t xml:space="preserve"> regression will find the best features for the model</w:t>
        </w:r>
      </w:ins>
      <w:ins w:id="33" w:author="Burhan Hanif" w:date="2019-05-26T06:11:00Z">
        <w:r w:rsidR="00E30ABE">
          <w:rPr>
            <w:rFonts w:ascii="Times New Roman" w:hAnsi="Times New Roman" w:cs="Times New Roman"/>
            <w:sz w:val="24"/>
            <w:szCs w:val="24"/>
          </w:rPr>
          <w:t xml:space="preserve"> and choose the interactions</w:t>
        </w:r>
      </w:ins>
      <w:ins w:id="34" w:author="Burhan Hanif" w:date="2019-05-25T21:34:00Z">
        <w:r w:rsidR="00384D55">
          <w:rPr>
            <w:rFonts w:ascii="Times New Roman" w:hAnsi="Times New Roman" w:cs="Times New Roman"/>
            <w:sz w:val="24"/>
            <w:szCs w:val="24"/>
          </w:rPr>
          <w:t xml:space="preserve">. </w:t>
        </w:r>
      </w:ins>
      <w:ins w:id="35" w:author="Burhan Hanif" w:date="2019-05-26T06:11:00Z">
        <w:r w:rsidR="00E30ABE">
          <w:rPr>
            <w:rFonts w:ascii="Times New Roman" w:hAnsi="Times New Roman" w:cs="Times New Roman"/>
            <w:sz w:val="24"/>
            <w:szCs w:val="24"/>
          </w:rPr>
          <w:t>The</w:t>
        </w:r>
      </w:ins>
      <w:ins w:id="36" w:author="Burhan Hanif" w:date="2019-05-25T21:35:00Z">
        <w:r w:rsidR="00384D55">
          <w:rPr>
            <w:rFonts w:ascii="Times New Roman" w:hAnsi="Times New Roman" w:cs="Times New Roman"/>
            <w:sz w:val="24"/>
            <w:szCs w:val="24"/>
          </w:rPr>
          <w:t xml:space="preserve"> vanilla linear model</w:t>
        </w:r>
      </w:ins>
      <w:ins w:id="37" w:author="Burhan Hanif" w:date="2019-05-26T06:11:00Z">
        <w:r w:rsidR="00E30ABE">
          <w:rPr>
            <w:rFonts w:ascii="Times New Roman" w:hAnsi="Times New Roman" w:cs="Times New Roman"/>
            <w:sz w:val="24"/>
            <w:szCs w:val="24"/>
          </w:rPr>
          <w:t xml:space="preserve"> </w:t>
        </w:r>
      </w:ins>
      <w:ins w:id="38" w:author="Burhan Hanif" w:date="2019-05-25T21:35:00Z">
        <w:r w:rsidR="00384D55">
          <w:rPr>
            <w:rFonts w:ascii="Times New Roman" w:hAnsi="Times New Roman" w:cs="Times New Roman"/>
            <w:sz w:val="24"/>
            <w:szCs w:val="24"/>
          </w:rPr>
          <w:t xml:space="preserve">will not be </w:t>
        </w:r>
      </w:ins>
      <w:ins w:id="39" w:author="Burhan Hanif" w:date="2019-05-25T21:41:00Z">
        <w:r w:rsidR="00097144">
          <w:rPr>
            <w:rFonts w:ascii="Times New Roman" w:hAnsi="Times New Roman" w:cs="Times New Roman"/>
            <w:sz w:val="24"/>
            <w:szCs w:val="24"/>
          </w:rPr>
          <w:t>considering</w:t>
        </w:r>
      </w:ins>
      <w:ins w:id="40" w:author="Burhan Hanif" w:date="2019-05-25T21:35:00Z">
        <w:r w:rsidR="00384D55">
          <w:rPr>
            <w:rFonts w:ascii="Times New Roman" w:hAnsi="Times New Roman" w:cs="Times New Roman"/>
            <w:sz w:val="24"/>
            <w:szCs w:val="24"/>
          </w:rPr>
          <w:t xml:space="preserve"> interactions because it will just be a straight</w:t>
        </w:r>
      </w:ins>
      <w:ins w:id="41" w:author="Burhan Hanif" w:date="2019-05-25T21:41:00Z">
        <w:r w:rsidR="00097144">
          <w:rPr>
            <w:rFonts w:ascii="Times New Roman" w:hAnsi="Times New Roman" w:cs="Times New Roman"/>
            <w:sz w:val="24"/>
            <w:szCs w:val="24"/>
          </w:rPr>
          <w:t xml:space="preserve"> line</w:t>
        </w:r>
      </w:ins>
      <w:ins w:id="42" w:author="Burhan Hanif" w:date="2019-05-26T06:11:00Z">
        <w:r w:rsidR="00E30ABE">
          <w:rPr>
            <w:rFonts w:ascii="Times New Roman" w:hAnsi="Times New Roman" w:cs="Times New Roman"/>
            <w:sz w:val="24"/>
            <w:szCs w:val="24"/>
          </w:rPr>
          <w:t>.</w:t>
        </w:r>
      </w:ins>
      <w:ins w:id="43" w:author="Burhan Hanif" w:date="2019-05-26T06:12:00Z">
        <w:r w:rsidR="00E30ABE">
          <w:rPr>
            <w:rFonts w:ascii="Times New Roman" w:hAnsi="Times New Roman" w:cs="Times New Roman"/>
            <w:sz w:val="24"/>
            <w:szCs w:val="24"/>
          </w:rPr>
          <w:t xml:space="preserve"> At times a straight line </w:t>
        </w:r>
      </w:ins>
      <w:ins w:id="44" w:author="Burhan Hanif" w:date="2019-05-26T06:13:00Z">
        <w:r w:rsidR="00E30ABE">
          <w:rPr>
            <w:rFonts w:ascii="Times New Roman" w:hAnsi="Times New Roman" w:cs="Times New Roman"/>
            <w:sz w:val="24"/>
            <w:szCs w:val="24"/>
          </w:rPr>
          <w:t>cannot be the best fit.</w:t>
        </w:r>
      </w:ins>
      <w:ins w:id="45" w:author="Burhan Hanif" w:date="2019-05-26T06:12:00Z">
        <w:r w:rsidR="00E30ABE">
          <w:rPr>
            <w:rFonts w:ascii="Times New Roman" w:hAnsi="Times New Roman" w:cs="Times New Roman"/>
            <w:sz w:val="24"/>
            <w:szCs w:val="24"/>
          </w:rPr>
          <w:t xml:space="preserve"> </w:t>
        </w:r>
      </w:ins>
    </w:p>
    <w:p w14:paraId="2BABEC0B" w14:textId="5F1C2E17" w:rsidR="000B16F3" w:rsidRDefault="006317EE" w:rsidP="00097144">
      <w:pPr>
        <w:spacing w:line="480" w:lineRule="auto"/>
        <w:rPr>
          <w:ins w:id="46" w:author="Burhan Hanif" w:date="2019-05-26T06:16:00Z"/>
          <w:rFonts w:ascii="Times New Roman" w:hAnsi="Times New Roman" w:cs="Times New Roman"/>
          <w:sz w:val="24"/>
          <w:szCs w:val="24"/>
        </w:rPr>
      </w:pPr>
      <w:del w:id="47" w:author="Burhan Hanif" w:date="2019-05-25T21:30:00Z">
        <w:r w:rsidDel="00384D55">
          <w:rPr>
            <w:rFonts w:ascii="Times New Roman" w:hAnsi="Times New Roman" w:cs="Times New Roman"/>
            <w:sz w:val="24"/>
            <w:szCs w:val="24"/>
          </w:rPr>
          <w:delText xml:space="preserve"> </w:delText>
        </w:r>
      </w:del>
      <w:r w:rsidR="006C7189">
        <w:rPr>
          <w:rFonts w:ascii="Times New Roman" w:hAnsi="Times New Roman" w:cs="Times New Roman"/>
          <w:sz w:val="24"/>
          <w:szCs w:val="24"/>
        </w:rPr>
        <w:t xml:space="preserve"> </w:t>
      </w:r>
      <w:ins w:id="48" w:author="Burhan Hanif" w:date="2019-05-25T21:22:00Z">
        <w:r w:rsidR="00F8546F">
          <w:rPr>
            <w:rFonts w:ascii="Times New Roman" w:hAnsi="Times New Roman" w:cs="Times New Roman"/>
            <w:sz w:val="24"/>
            <w:szCs w:val="24"/>
          </w:rPr>
          <w:t xml:space="preserve">Validation how well will you </w:t>
        </w:r>
      </w:ins>
      <w:ins w:id="49" w:author="Burhan Hanif" w:date="2019-05-25T21:23:00Z">
        <w:r w:rsidR="00F8546F">
          <w:rPr>
            <w:rFonts w:ascii="Times New Roman" w:hAnsi="Times New Roman" w:cs="Times New Roman"/>
            <w:sz w:val="24"/>
            <w:szCs w:val="24"/>
          </w:rPr>
          <w:t>do with thi</w:t>
        </w:r>
      </w:ins>
      <w:ins w:id="50" w:author="Burhan Hanif" w:date="2019-05-26T06:13:00Z">
        <w:r w:rsidR="00E30ABE">
          <w:rPr>
            <w:rFonts w:ascii="Times New Roman" w:hAnsi="Times New Roman" w:cs="Times New Roman"/>
            <w:sz w:val="24"/>
            <w:szCs w:val="24"/>
          </w:rPr>
          <w:t>s?</w:t>
        </w:r>
      </w:ins>
    </w:p>
    <w:p w14:paraId="5721014B" w14:textId="4611CFD4" w:rsidR="000B16F3" w:rsidRDefault="000B16F3" w:rsidP="00097144">
      <w:pPr>
        <w:spacing w:line="480" w:lineRule="auto"/>
        <w:rPr>
          <w:ins w:id="51" w:author="Burhan Hanif" w:date="2019-05-26T06:41:00Z"/>
          <w:rFonts w:ascii="Times New Roman" w:hAnsi="Times New Roman" w:cs="Times New Roman"/>
          <w:sz w:val="24"/>
          <w:szCs w:val="24"/>
        </w:rPr>
      </w:pPr>
      <w:ins w:id="52" w:author="Burhan Hanif" w:date="2019-05-26T06:17:00Z">
        <w:r>
          <w:rPr>
            <w:rFonts w:ascii="Times New Roman" w:hAnsi="Times New Roman" w:cs="Times New Roman"/>
            <w:sz w:val="24"/>
            <w:szCs w:val="24"/>
          </w:rPr>
          <w:t xml:space="preserve">Listing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algorithms</w:t>
        </w:r>
      </w:ins>
      <w:ins w:id="53" w:author="Burhan Hanif" w:date="2019-05-26T06:21:00Z">
        <w:r>
          <w:rPr>
            <w:rFonts w:ascii="Times New Roman" w:hAnsi="Times New Roman" w:cs="Times New Roman"/>
            <w:sz w:val="24"/>
            <w:szCs w:val="24"/>
          </w:rPr>
          <w:t xml:space="preserve"> to model our data</w:t>
        </w:r>
      </w:ins>
      <w:ins w:id="54" w:author="Burhan Hanif" w:date="2019-05-26T06:17:00Z">
        <w:r>
          <w:rPr>
            <w:rFonts w:ascii="Times New Roman" w:hAnsi="Times New Roman" w:cs="Times New Roman"/>
            <w:sz w:val="24"/>
            <w:szCs w:val="24"/>
          </w:rPr>
          <w:t xml:space="preserve"> has given us a candidate set</w:t>
        </w:r>
      </w:ins>
      <w:ins w:id="55" w:author="Burhan Hanif" w:date="2019-05-26T06:22:00Z">
        <w:r>
          <w:rPr>
            <w:rFonts w:ascii="Times New Roman" w:hAnsi="Times New Roman" w:cs="Times New Roman"/>
            <w:sz w:val="24"/>
            <w:szCs w:val="24"/>
          </w:rPr>
          <w:t>, now we can t</w:t>
        </w:r>
      </w:ins>
      <w:ins w:id="56" w:author="Burhan Hanif" w:date="2019-05-26T06:23:00Z">
        <w:r>
          <w:rPr>
            <w:rFonts w:ascii="Times New Roman" w:hAnsi="Times New Roman" w:cs="Times New Roman"/>
            <w:sz w:val="24"/>
            <w:szCs w:val="24"/>
          </w:rPr>
          <w:t>est and validate. We will take our data</w:t>
        </w:r>
      </w:ins>
      <w:ins w:id="57" w:author="Burhan Hanif" w:date="2019-05-26T06:24:00Z">
        <w:r>
          <w:rPr>
            <w:rFonts w:ascii="Times New Roman" w:hAnsi="Times New Roman" w:cs="Times New Roman"/>
            <w:sz w:val="24"/>
            <w:szCs w:val="24"/>
          </w:rPr>
          <w:t>-set</w:t>
        </w:r>
      </w:ins>
      <w:ins w:id="58" w:author="Burhan Hanif" w:date="2019-05-26T06:23:00Z">
        <w:r>
          <w:rPr>
            <w:rFonts w:ascii="Times New Roman" w:hAnsi="Times New Roman" w:cs="Times New Roman"/>
            <w:sz w:val="24"/>
            <w:szCs w:val="24"/>
          </w:rPr>
          <w:t xml:space="preserve"> spilt it into</w:t>
        </w:r>
      </w:ins>
      <w:ins w:id="59" w:author="Burhan Hanif" w:date="2019-05-26T06:24:00Z">
        <w:r>
          <w:rPr>
            <w:rFonts w:ascii="Times New Roman" w:hAnsi="Times New Roman" w:cs="Times New Roman"/>
            <w:sz w:val="24"/>
            <w:szCs w:val="24"/>
          </w:rPr>
          <w:t xml:space="preserve"> 80% and 20</w:t>
        </w:r>
      </w:ins>
      <w:ins w:id="60" w:author="Burhan Hanif" w:date="2019-05-26T06:26:00Z">
        <w:r w:rsidR="00EE565B">
          <w:rPr>
            <w:rFonts w:ascii="Times New Roman" w:hAnsi="Times New Roman" w:cs="Times New Roman"/>
            <w:sz w:val="24"/>
            <w:szCs w:val="24"/>
          </w:rPr>
          <w:t>%:</w:t>
        </w:r>
      </w:ins>
      <w:ins w:id="61" w:author="Burhan Hanif" w:date="2019-05-26T06:24:00Z">
        <w:r>
          <w:rPr>
            <w:rFonts w:ascii="Times New Roman" w:hAnsi="Times New Roman" w:cs="Times New Roman"/>
            <w:sz w:val="24"/>
            <w:szCs w:val="24"/>
          </w:rPr>
          <w:t xml:space="preserve"> 80</w:t>
        </w:r>
      </w:ins>
      <w:ins w:id="62" w:author="Burhan Hanif" w:date="2019-05-26T06:26:00Z">
        <w:r w:rsidR="00EE565B">
          <w:rPr>
            <w:rFonts w:ascii="Times New Roman" w:hAnsi="Times New Roman" w:cs="Times New Roman"/>
            <w:sz w:val="24"/>
            <w:szCs w:val="24"/>
          </w:rPr>
          <w:t>%</w:t>
        </w:r>
      </w:ins>
      <w:ins w:id="63" w:author="Burhan Hanif" w:date="2019-05-26T06:24:00Z">
        <w:r>
          <w:rPr>
            <w:rFonts w:ascii="Times New Roman" w:hAnsi="Times New Roman" w:cs="Times New Roman"/>
            <w:sz w:val="24"/>
            <w:szCs w:val="24"/>
          </w:rPr>
          <w:t xml:space="preserve"> of data </w:t>
        </w:r>
      </w:ins>
      <w:ins w:id="64" w:author="Burhan Hanif" w:date="2019-05-26T06:25:00Z">
        <w:r>
          <w:rPr>
            <w:rFonts w:ascii="Times New Roman" w:hAnsi="Times New Roman" w:cs="Times New Roman"/>
            <w:sz w:val="24"/>
            <w:szCs w:val="24"/>
          </w:rPr>
          <w:t>will</w:t>
        </w:r>
      </w:ins>
      <w:ins w:id="65" w:author="Burhan Hanif" w:date="2019-05-26T06:27:00Z">
        <w:r w:rsidR="00EE565B">
          <w:rPr>
            <w:rFonts w:ascii="Times New Roman" w:hAnsi="Times New Roman" w:cs="Times New Roman"/>
            <w:sz w:val="24"/>
            <w:szCs w:val="24"/>
          </w:rPr>
          <w:t xml:space="preserve"> be for</w:t>
        </w:r>
      </w:ins>
      <w:ins w:id="66" w:author="Burhan Hanif" w:date="2019-05-26T06:25:00Z">
        <w:r>
          <w:rPr>
            <w:rFonts w:ascii="Times New Roman" w:hAnsi="Times New Roman" w:cs="Times New Roman"/>
            <w:sz w:val="24"/>
            <w:szCs w:val="24"/>
          </w:rPr>
          <w:t xml:space="preserve"> X</w:t>
        </w:r>
      </w:ins>
      <w:ins w:id="67" w:author="Burhan Hanif" w:date="2019-05-26T06:27:00Z">
        <w:r w:rsidR="00EE565B">
          <w:rPr>
            <w:rFonts w:ascii="Times New Roman" w:hAnsi="Times New Roman" w:cs="Times New Roman"/>
            <w:sz w:val="24"/>
            <w:szCs w:val="24"/>
          </w:rPr>
          <w:t>-</w:t>
        </w:r>
      </w:ins>
      <w:ins w:id="68" w:author="Burhan Hanif" w:date="2019-05-26T06:25:00Z">
        <w:r>
          <w:rPr>
            <w:rFonts w:ascii="Times New Roman" w:hAnsi="Times New Roman" w:cs="Times New Roman"/>
            <w:sz w:val="24"/>
            <w:szCs w:val="24"/>
          </w:rPr>
          <w:t>train and Y-train and 20% will</w:t>
        </w:r>
      </w:ins>
      <w:ins w:id="69" w:author="Burhan Hanif" w:date="2019-05-26T06:23:00Z">
        <w:r>
          <w:rPr>
            <w:rFonts w:ascii="Times New Roman" w:hAnsi="Times New Roman" w:cs="Times New Roman"/>
            <w:sz w:val="24"/>
            <w:szCs w:val="24"/>
          </w:rPr>
          <w:t xml:space="preserve"> X-t</w:t>
        </w:r>
      </w:ins>
      <w:ins w:id="70" w:author="Burhan Hanif" w:date="2019-05-26T06:25:00Z">
        <w:r>
          <w:rPr>
            <w:rFonts w:ascii="Times New Roman" w:hAnsi="Times New Roman" w:cs="Times New Roman"/>
            <w:sz w:val="24"/>
            <w:szCs w:val="24"/>
          </w:rPr>
          <w:t>est</w:t>
        </w:r>
      </w:ins>
      <w:ins w:id="71" w:author="Burhan Hanif" w:date="2019-05-26T06:23:00Z">
        <w:r>
          <w:rPr>
            <w:rFonts w:ascii="Times New Roman" w:hAnsi="Times New Roman" w:cs="Times New Roman"/>
            <w:sz w:val="24"/>
            <w:szCs w:val="24"/>
          </w:rPr>
          <w:t xml:space="preserve"> and Y</w:t>
        </w:r>
      </w:ins>
      <w:ins w:id="72" w:author="Burhan Hanif" w:date="2019-05-26T06:25:00Z">
        <w:r>
          <w:rPr>
            <w:rFonts w:ascii="Times New Roman" w:hAnsi="Times New Roman" w:cs="Times New Roman"/>
            <w:sz w:val="24"/>
            <w:szCs w:val="24"/>
          </w:rPr>
          <w:t>-</w:t>
        </w:r>
      </w:ins>
      <w:ins w:id="73" w:author="Burhan Hanif" w:date="2019-05-26T06:23:00Z">
        <w:r>
          <w:rPr>
            <w:rFonts w:ascii="Times New Roman" w:hAnsi="Times New Roman" w:cs="Times New Roman"/>
            <w:sz w:val="24"/>
            <w:szCs w:val="24"/>
          </w:rPr>
          <w:t>t</w:t>
        </w:r>
      </w:ins>
      <w:ins w:id="74" w:author="Burhan Hanif" w:date="2019-05-26T06:25:00Z">
        <w:r>
          <w:rPr>
            <w:rFonts w:ascii="Times New Roman" w:hAnsi="Times New Roman" w:cs="Times New Roman"/>
            <w:sz w:val="24"/>
            <w:szCs w:val="24"/>
          </w:rPr>
          <w:t>est.</w:t>
        </w:r>
      </w:ins>
      <w:ins w:id="75" w:author="Burhan Hanif" w:date="2019-05-26T06:27:00Z">
        <w:r w:rsidR="00EE565B">
          <w:rPr>
            <w:rFonts w:ascii="Times New Roman" w:hAnsi="Times New Roman" w:cs="Times New Roman"/>
            <w:sz w:val="24"/>
            <w:szCs w:val="24"/>
          </w:rPr>
          <w:t xml:space="preserve"> </w:t>
        </w:r>
      </w:ins>
      <w:ins w:id="76" w:author="Burhan Hanif" w:date="2019-05-26T06:28:00Z">
        <w:r w:rsidR="00EE565B">
          <w:rPr>
            <w:rFonts w:ascii="Times New Roman" w:hAnsi="Times New Roman" w:cs="Times New Roman"/>
            <w:sz w:val="24"/>
            <w:szCs w:val="24"/>
          </w:rPr>
          <w:t>On the training data set use the candidate functions for the training and calculate the in-</w:t>
        </w:r>
      </w:ins>
      <w:ins w:id="77" w:author="Burhan Hanif" w:date="2019-05-26T06:29:00Z">
        <w:r w:rsidR="00EE565B">
          <w:rPr>
            <w:rFonts w:ascii="Times New Roman" w:hAnsi="Times New Roman" w:cs="Times New Roman"/>
            <w:sz w:val="24"/>
            <w:szCs w:val="24"/>
          </w:rPr>
          <w:t xml:space="preserve">sample error. The in-sample error cannot be used to measure the accuracy </w:t>
        </w:r>
      </w:ins>
      <w:ins w:id="78" w:author="Burhan Hanif" w:date="2019-05-26T06:30:00Z">
        <w:r w:rsidR="00EE565B">
          <w:rPr>
            <w:rFonts w:ascii="Times New Roman" w:hAnsi="Times New Roman" w:cs="Times New Roman"/>
            <w:sz w:val="24"/>
            <w:szCs w:val="24"/>
          </w:rPr>
          <w:t xml:space="preserve">of the model because this value can be misleading and dishonest. </w:t>
        </w:r>
      </w:ins>
      <w:ins w:id="79" w:author="Burhan Hanif" w:date="2019-05-26T06:35:00Z">
        <w:r w:rsidR="00EE565B">
          <w:rPr>
            <w:rFonts w:ascii="Times New Roman" w:hAnsi="Times New Roman" w:cs="Times New Roman"/>
            <w:sz w:val="24"/>
            <w:szCs w:val="24"/>
          </w:rPr>
          <w:t>The out of sample error is calculated from the test set.</w:t>
        </w:r>
      </w:ins>
      <w:ins w:id="80" w:author="Burhan Hanif" w:date="2019-05-26T06:37:00Z">
        <w:r w:rsidR="00705112">
          <w:rPr>
            <w:rFonts w:ascii="Times New Roman" w:hAnsi="Times New Roman" w:cs="Times New Roman"/>
            <w:sz w:val="24"/>
            <w:szCs w:val="24"/>
          </w:rPr>
          <w:t xml:space="preserve"> The p</w:t>
        </w:r>
      </w:ins>
      <w:ins w:id="81" w:author="Burhan Hanif" w:date="2019-05-26T06:38:00Z">
        <w:r w:rsidR="00705112">
          <w:rPr>
            <w:rFonts w:ascii="Times New Roman" w:hAnsi="Times New Roman" w:cs="Times New Roman"/>
            <w:sz w:val="24"/>
            <w:szCs w:val="24"/>
          </w:rPr>
          <w:t xml:space="preserve">redicted y’s that are used in our training set is used </w:t>
        </w:r>
        <w:r w:rsidR="00705112">
          <w:rPr>
            <w:rFonts w:ascii="Times New Roman" w:hAnsi="Times New Roman" w:cs="Times New Roman"/>
            <w:sz w:val="24"/>
            <w:szCs w:val="24"/>
          </w:rPr>
          <w:lastRenderedPageBreak/>
          <w:t xml:space="preserve">against the known y’s in the </w:t>
        </w:r>
      </w:ins>
      <w:ins w:id="82" w:author="Burhan Hanif" w:date="2019-05-26T06:39:00Z">
        <w:r w:rsidR="00705112">
          <w:rPr>
            <w:rFonts w:ascii="Times New Roman" w:hAnsi="Times New Roman" w:cs="Times New Roman"/>
            <w:sz w:val="24"/>
            <w:szCs w:val="24"/>
          </w:rPr>
          <w:t xml:space="preserve">test set. </w:t>
        </w:r>
      </w:ins>
      <w:ins w:id="83" w:author="Burhan Hanif" w:date="2019-05-26T06:31:00Z">
        <w:r w:rsidR="00EE565B">
          <w:rPr>
            <w:rFonts w:ascii="Times New Roman" w:hAnsi="Times New Roman" w:cs="Times New Roman"/>
            <w:sz w:val="24"/>
            <w:szCs w:val="24"/>
          </w:rPr>
          <w:t xml:space="preserve">The </w:t>
        </w:r>
      </w:ins>
      <w:ins w:id="84" w:author="Burhan Hanif" w:date="2019-05-26T06:32:00Z">
        <w:r w:rsidR="00EE565B">
          <w:rPr>
            <w:rFonts w:ascii="Times New Roman" w:hAnsi="Times New Roman" w:cs="Times New Roman"/>
            <w:sz w:val="24"/>
            <w:szCs w:val="24"/>
          </w:rPr>
          <w:t>objective</w:t>
        </w:r>
      </w:ins>
      <w:ins w:id="85" w:author="Burhan Hanif" w:date="2019-05-26T06:39:00Z">
        <w:r w:rsidR="00705112">
          <w:rPr>
            <w:rFonts w:ascii="Times New Roman" w:hAnsi="Times New Roman" w:cs="Times New Roman"/>
            <w:sz w:val="24"/>
            <w:szCs w:val="24"/>
          </w:rPr>
          <w:t xml:space="preserve"> of a predictive model</w:t>
        </w:r>
      </w:ins>
      <w:ins w:id="86" w:author="Burhan Hanif" w:date="2019-05-26T06:32:00Z">
        <w:r w:rsidR="00EE565B">
          <w:rPr>
            <w:rFonts w:ascii="Times New Roman" w:hAnsi="Times New Roman" w:cs="Times New Roman"/>
            <w:sz w:val="24"/>
            <w:szCs w:val="24"/>
          </w:rPr>
          <w:t xml:space="preserve"> is</w:t>
        </w:r>
      </w:ins>
      <w:ins w:id="87" w:author="Burhan Hanif" w:date="2019-05-26T06:39:00Z">
        <w:r w:rsidR="00705112">
          <w:rPr>
            <w:rFonts w:ascii="Times New Roman" w:hAnsi="Times New Roman" w:cs="Times New Roman"/>
            <w:sz w:val="24"/>
            <w:szCs w:val="24"/>
          </w:rPr>
          <w:t xml:space="preserve"> to have a lo</w:t>
        </w:r>
      </w:ins>
      <w:ins w:id="88" w:author="Burhan Hanif" w:date="2019-05-26T06:40:00Z">
        <w:r w:rsidR="00705112">
          <w:rPr>
            <w:rFonts w:ascii="Times New Roman" w:hAnsi="Times New Roman" w:cs="Times New Roman"/>
            <w:sz w:val="24"/>
            <w:szCs w:val="24"/>
          </w:rPr>
          <w:t xml:space="preserve">w out of sample error. </w:t>
        </w:r>
      </w:ins>
    </w:p>
    <w:p w14:paraId="345EDAFF" w14:textId="24A5874E" w:rsidR="00705112" w:rsidRDefault="00705112" w:rsidP="008D7D86">
      <w:pPr>
        <w:spacing w:line="480" w:lineRule="auto"/>
        <w:ind w:firstLine="720"/>
        <w:rPr>
          <w:ins w:id="89" w:author="Burhan Hanif" w:date="2019-05-26T06:59:00Z"/>
          <w:rFonts w:ascii="Times New Roman" w:hAnsi="Times New Roman" w:cs="Times New Roman"/>
          <w:sz w:val="24"/>
          <w:szCs w:val="24"/>
        </w:rPr>
      </w:pPr>
      <w:ins w:id="90" w:author="Burhan Hanif" w:date="2019-05-26T06:41:00Z">
        <w:r>
          <w:rPr>
            <w:rFonts w:ascii="Times New Roman" w:hAnsi="Times New Roman" w:cs="Times New Roman"/>
            <w:sz w:val="24"/>
            <w:szCs w:val="24"/>
          </w:rPr>
          <w:t xml:space="preserve">Validation can be taken towards a step higher with </w:t>
        </w:r>
      </w:ins>
      <w:ins w:id="91" w:author="Burhan Hanif" w:date="2019-05-26T06:42:00Z">
        <w:r>
          <w:rPr>
            <w:rFonts w:ascii="Times New Roman" w:hAnsi="Times New Roman" w:cs="Times New Roman"/>
            <w:sz w:val="24"/>
            <w:szCs w:val="24"/>
          </w:rPr>
          <w:t xml:space="preserve">Cross validation where in cross validation there </w:t>
        </w:r>
      </w:ins>
      <w:ins w:id="92" w:author="Burhan Hanif" w:date="2019-05-26T06:43:00Z">
        <w:r>
          <w:rPr>
            <w:rFonts w:ascii="Times New Roman" w:hAnsi="Times New Roman" w:cs="Times New Roman"/>
            <w:sz w:val="24"/>
            <w:szCs w:val="24"/>
          </w:rPr>
          <w:t xml:space="preserve">is a random shuffle in </w:t>
        </w:r>
      </w:ins>
      <w:ins w:id="93" w:author="Burhan Hanif" w:date="2019-05-26T06:44:00Z">
        <w:r>
          <w:rPr>
            <w:rFonts w:ascii="Times New Roman" w:hAnsi="Times New Roman" w:cs="Times New Roman"/>
            <w:sz w:val="24"/>
            <w:szCs w:val="24"/>
          </w:rPr>
          <w:t xml:space="preserve">the training and test sets. </w:t>
        </w:r>
      </w:ins>
      <w:ins w:id="94" w:author="Burhan Hanif" w:date="2019-05-26T06:45:00Z">
        <w:r>
          <w:rPr>
            <w:rFonts w:ascii="Times New Roman" w:hAnsi="Times New Roman" w:cs="Times New Roman"/>
            <w:sz w:val="24"/>
            <w:szCs w:val="24"/>
          </w:rPr>
          <w:t>In our first spilt there</w:t>
        </w:r>
      </w:ins>
      <w:ins w:id="95" w:author="Burhan Hanif" w:date="2019-05-26T06:44:00Z">
        <w:r>
          <w:rPr>
            <w:rFonts w:ascii="Times New Roman" w:hAnsi="Times New Roman" w:cs="Times New Roman"/>
            <w:sz w:val="24"/>
            <w:szCs w:val="24"/>
          </w:rPr>
          <w:t xml:space="preserve"> is a possibility that the first model outperforms the </w:t>
        </w:r>
      </w:ins>
      <w:ins w:id="96" w:author="Burhan Hanif" w:date="2019-05-26T06:45:00Z">
        <w:r>
          <w:rPr>
            <w:rFonts w:ascii="Times New Roman" w:hAnsi="Times New Roman" w:cs="Times New Roman"/>
            <w:sz w:val="24"/>
            <w:szCs w:val="24"/>
          </w:rPr>
          <w:t xml:space="preserve">second model </w:t>
        </w:r>
      </w:ins>
      <w:ins w:id="97" w:author="Burhan Hanif" w:date="2019-05-26T06:46:00Z">
        <w:r>
          <w:rPr>
            <w:rFonts w:ascii="Times New Roman" w:hAnsi="Times New Roman" w:cs="Times New Roman"/>
            <w:sz w:val="24"/>
            <w:szCs w:val="24"/>
          </w:rPr>
          <w:t xml:space="preserve">which could make you believe that the first model is </w:t>
        </w:r>
      </w:ins>
      <w:proofErr w:type="spellStart"/>
      <w:proofErr w:type="gramStart"/>
      <w:ins w:id="98" w:author="Burhan Hanif" w:date="2019-05-26T06:48:00Z">
        <w:r w:rsidR="00BD7FB0">
          <w:rPr>
            <w:rFonts w:ascii="Times New Roman" w:hAnsi="Times New Roman" w:cs="Times New Roman"/>
            <w:sz w:val="24"/>
            <w:szCs w:val="24"/>
          </w:rPr>
          <w:t>better,</w:t>
        </w:r>
      </w:ins>
      <w:ins w:id="99" w:author="Burhan Hanif" w:date="2019-05-26T06:46:00Z">
        <w:r w:rsidR="00BD7FB0">
          <w:rPr>
            <w:rFonts w:ascii="Times New Roman" w:hAnsi="Times New Roman" w:cs="Times New Roman"/>
            <w:sz w:val="24"/>
            <w:szCs w:val="24"/>
          </w:rPr>
          <w:t>but</w:t>
        </w:r>
        <w:proofErr w:type="spellEnd"/>
        <w:proofErr w:type="gramEnd"/>
        <w:r w:rsidR="00BD7FB0">
          <w:rPr>
            <w:rFonts w:ascii="Times New Roman" w:hAnsi="Times New Roman" w:cs="Times New Roman"/>
            <w:sz w:val="24"/>
            <w:szCs w:val="24"/>
          </w:rPr>
          <w:t xml:space="preserve"> the random shuffling </w:t>
        </w:r>
      </w:ins>
      <w:ins w:id="100" w:author="Burhan Hanif" w:date="2019-05-26T06:47:00Z">
        <w:r w:rsidR="00BD7FB0">
          <w:rPr>
            <w:rFonts w:ascii="Times New Roman" w:hAnsi="Times New Roman" w:cs="Times New Roman"/>
            <w:sz w:val="24"/>
            <w:szCs w:val="24"/>
          </w:rPr>
          <w:t>will prevent that from happening because it could just be pure chance that could happen.</w:t>
        </w:r>
      </w:ins>
      <w:ins w:id="101" w:author="Burhan Hanif" w:date="2019-05-26T06:48:00Z">
        <w:r w:rsidR="00BD7FB0">
          <w:rPr>
            <w:rFonts w:ascii="Times New Roman" w:hAnsi="Times New Roman" w:cs="Times New Roman"/>
            <w:sz w:val="24"/>
            <w:szCs w:val="24"/>
          </w:rPr>
          <w:t xml:space="preserve"> </w:t>
        </w:r>
        <w:proofErr w:type="gramStart"/>
        <w:r w:rsidR="00BD7FB0">
          <w:rPr>
            <w:rFonts w:ascii="Times New Roman" w:hAnsi="Times New Roman" w:cs="Times New Roman"/>
            <w:sz w:val="24"/>
            <w:szCs w:val="24"/>
          </w:rPr>
          <w:t xml:space="preserve">This is </w:t>
        </w:r>
      </w:ins>
      <w:ins w:id="102" w:author="Burhan Hanif" w:date="2019-05-26T06:49:00Z">
        <w:r w:rsidR="00BD7FB0">
          <w:rPr>
            <w:rFonts w:ascii="Times New Roman" w:hAnsi="Times New Roman" w:cs="Times New Roman"/>
            <w:sz w:val="24"/>
            <w:szCs w:val="24"/>
          </w:rPr>
          <w:t>why</w:t>
        </w:r>
        <w:proofErr w:type="gramEnd"/>
        <w:r w:rsidR="00BD7FB0">
          <w:rPr>
            <w:rFonts w:ascii="Times New Roman" w:hAnsi="Times New Roman" w:cs="Times New Roman"/>
            <w:sz w:val="24"/>
            <w:szCs w:val="24"/>
          </w:rPr>
          <w:t xml:space="preserve"> multiple splits have to be used and the error calculated each time. There are </w:t>
        </w:r>
      </w:ins>
      <w:ins w:id="103" w:author="Burhan Hanif" w:date="2019-05-26T06:51:00Z">
        <w:r w:rsidR="00BD7FB0">
          <w:rPr>
            <w:rFonts w:ascii="Times New Roman" w:hAnsi="Times New Roman" w:cs="Times New Roman"/>
            <w:sz w:val="24"/>
            <w:szCs w:val="24"/>
          </w:rPr>
          <w:t>other advanced</w:t>
        </w:r>
      </w:ins>
      <w:ins w:id="104" w:author="Burhan Hanif" w:date="2019-05-26T06:49:00Z">
        <w:r w:rsidR="00BD7FB0">
          <w:rPr>
            <w:rFonts w:ascii="Times New Roman" w:hAnsi="Times New Roman" w:cs="Times New Roman"/>
            <w:sz w:val="24"/>
            <w:szCs w:val="24"/>
          </w:rPr>
          <w:t xml:space="preserve"> </w:t>
        </w:r>
      </w:ins>
      <w:ins w:id="105" w:author="Burhan Hanif" w:date="2019-05-26T06:50:00Z">
        <w:r w:rsidR="00BD7FB0">
          <w:rPr>
            <w:rFonts w:ascii="Times New Roman" w:hAnsi="Times New Roman" w:cs="Times New Roman"/>
            <w:sz w:val="24"/>
            <w:szCs w:val="24"/>
          </w:rPr>
          <w:t xml:space="preserve">techniques of cross validation such as bagging </w:t>
        </w:r>
      </w:ins>
      <w:ins w:id="106" w:author="Burhan Hanif" w:date="2019-05-26T06:51:00Z">
        <w:r w:rsidR="00BD7FB0">
          <w:rPr>
            <w:rFonts w:ascii="Times New Roman" w:hAnsi="Times New Roman" w:cs="Times New Roman"/>
            <w:sz w:val="24"/>
            <w:szCs w:val="24"/>
          </w:rPr>
          <w:t>and bootstrapping</w:t>
        </w:r>
      </w:ins>
      <w:ins w:id="107" w:author="Burhan Hanif" w:date="2019-05-26T06:52:00Z">
        <w:r w:rsidR="00BD7FB0">
          <w:rPr>
            <w:rFonts w:ascii="Times New Roman" w:hAnsi="Times New Roman" w:cs="Times New Roman"/>
            <w:sz w:val="24"/>
            <w:szCs w:val="24"/>
          </w:rPr>
          <w:t xml:space="preserve"> that are used in field. </w:t>
        </w:r>
      </w:ins>
    </w:p>
    <w:p w14:paraId="7D4482B4" w14:textId="4B294A70" w:rsidR="008D7D86" w:rsidRDefault="008D7D86" w:rsidP="008D7D86">
      <w:pPr>
        <w:spacing w:line="480" w:lineRule="auto"/>
        <w:ind w:firstLine="720"/>
        <w:rPr>
          <w:ins w:id="108" w:author="Burhan Hanif" w:date="2019-05-26T06:13:00Z"/>
          <w:rFonts w:ascii="Times New Roman" w:hAnsi="Times New Roman" w:cs="Times New Roman"/>
          <w:sz w:val="24"/>
          <w:szCs w:val="24"/>
        </w:rPr>
        <w:pPrChange w:id="109" w:author="Burhan Hanif" w:date="2019-05-26T06:59:00Z">
          <w:pPr>
            <w:spacing w:line="480" w:lineRule="auto"/>
          </w:pPr>
        </w:pPrChange>
      </w:pPr>
      <w:ins w:id="110" w:author="Burhan Hanif" w:date="2019-05-26T06:59:00Z">
        <w:r>
          <w:rPr>
            <w:rFonts w:ascii="Times New Roman" w:hAnsi="Times New Roman" w:cs="Times New Roman"/>
            <w:sz w:val="24"/>
            <w:szCs w:val="24"/>
          </w:rPr>
          <w:t xml:space="preserve">Given features that </w:t>
        </w:r>
      </w:ins>
      <w:ins w:id="111" w:author="Burhan Hanif" w:date="2019-05-26T07:00:00Z">
        <w:r>
          <w:rPr>
            <w:rFonts w:ascii="Times New Roman" w:hAnsi="Times New Roman" w:cs="Times New Roman"/>
            <w:sz w:val="24"/>
            <w:szCs w:val="24"/>
          </w:rPr>
          <w:t>determine causation of a phenomena, we can use</w:t>
        </w:r>
      </w:ins>
      <w:ins w:id="112" w:author="Burhan Hanif" w:date="2019-05-26T07:01:00Z">
        <w:r>
          <w:rPr>
            <w:rFonts w:ascii="Times New Roman" w:hAnsi="Times New Roman" w:cs="Times New Roman"/>
            <w:sz w:val="24"/>
            <w:szCs w:val="24"/>
          </w:rPr>
          <w:t xml:space="preserve"> those features to make a</w:t>
        </w:r>
      </w:ins>
      <w:ins w:id="113" w:author="Burhan Hanif" w:date="2019-05-26T07:00:00Z">
        <w:r>
          <w:rPr>
            <w:rFonts w:ascii="Times New Roman" w:hAnsi="Times New Roman" w:cs="Times New Roman"/>
            <w:sz w:val="24"/>
            <w:szCs w:val="24"/>
          </w:rPr>
          <w:t xml:space="preserve"> predict</w:t>
        </w:r>
      </w:ins>
      <w:ins w:id="114" w:author="Burhan Hanif" w:date="2019-05-26T07:02:00Z">
        <w:r>
          <w:rPr>
            <w:rFonts w:ascii="Times New Roman" w:hAnsi="Times New Roman" w:cs="Times New Roman"/>
            <w:sz w:val="24"/>
            <w:szCs w:val="24"/>
          </w:rPr>
          <w:t>ion</w:t>
        </w:r>
      </w:ins>
      <w:ins w:id="115" w:author="Burhan Hanif" w:date="2019-05-26T07:00:00Z">
        <w:r>
          <w:rPr>
            <w:rFonts w:ascii="Times New Roman" w:hAnsi="Times New Roman" w:cs="Times New Roman"/>
            <w:sz w:val="24"/>
            <w:szCs w:val="24"/>
          </w:rPr>
          <w:t xml:space="preserve"> model</w:t>
        </w:r>
      </w:ins>
      <w:ins w:id="116" w:author="Burhan Hanif" w:date="2019-05-26T07:02:00Z">
        <w:r>
          <w:rPr>
            <w:rFonts w:ascii="Times New Roman" w:hAnsi="Times New Roman" w:cs="Times New Roman"/>
            <w:sz w:val="24"/>
            <w:szCs w:val="24"/>
          </w:rPr>
          <w:t>.</w:t>
        </w:r>
      </w:ins>
      <w:ins w:id="117" w:author="Burhan Hanif" w:date="2019-05-26T07:03:00Z">
        <w:r>
          <w:rPr>
            <w:rFonts w:ascii="Times New Roman" w:hAnsi="Times New Roman" w:cs="Times New Roman"/>
            <w:sz w:val="24"/>
            <w:szCs w:val="24"/>
          </w:rPr>
          <w:t xml:space="preserve"> For this model supervised machine learning will can help us pred</w:t>
        </w:r>
      </w:ins>
      <w:ins w:id="118" w:author="Burhan Hanif" w:date="2019-05-26T07:04:00Z">
        <w:r>
          <w:rPr>
            <w:rFonts w:ascii="Times New Roman" w:hAnsi="Times New Roman" w:cs="Times New Roman"/>
            <w:sz w:val="24"/>
            <w:szCs w:val="24"/>
          </w:rPr>
          <w:t xml:space="preserve">ict if a new observation will be able to meet their debt obligations. </w:t>
        </w:r>
      </w:ins>
      <w:ins w:id="119" w:author="Burhan Hanif" w:date="2019-05-26T07:05:00Z">
        <w:r>
          <w:rPr>
            <w:rFonts w:ascii="Times New Roman" w:hAnsi="Times New Roman" w:cs="Times New Roman"/>
            <w:sz w:val="24"/>
            <w:szCs w:val="24"/>
          </w:rPr>
          <w:t xml:space="preserve">Featurization of our data in the right form of </w:t>
        </w:r>
      </w:ins>
      <w:ins w:id="120" w:author="Burhan Hanif" w:date="2019-05-26T07:06:00Z">
        <w:r>
          <w:rPr>
            <w:rFonts w:ascii="Times New Roman" w:hAnsi="Times New Roman" w:cs="Times New Roman"/>
            <w:sz w:val="24"/>
            <w:szCs w:val="24"/>
          </w:rPr>
          <w:t>variables will help us use the algorithms</w:t>
        </w:r>
      </w:ins>
      <w:ins w:id="121" w:author="Burhan Hanif" w:date="2019-05-26T07:07:00Z">
        <w:r w:rsidR="00036B97">
          <w:rPr>
            <w:rFonts w:ascii="Times New Roman" w:hAnsi="Times New Roman" w:cs="Times New Roman"/>
            <w:sz w:val="24"/>
            <w:szCs w:val="24"/>
          </w:rPr>
          <w:t xml:space="preserve"> mentioned in this paper. </w:t>
        </w:r>
      </w:ins>
      <w:ins w:id="122" w:author="Burhan Hanif" w:date="2019-05-26T07:08:00Z">
        <w:r w:rsidR="00036B97">
          <w:rPr>
            <w:rFonts w:ascii="Times New Roman" w:hAnsi="Times New Roman" w:cs="Times New Roman"/>
            <w:sz w:val="24"/>
            <w:szCs w:val="24"/>
          </w:rPr>
          <w:t xml:space="preserve">Splitting our data into train and test and comparing the error of in-sample and out </w:t>
        </w:r>
      </w:ins>
      <w:ins w:id="123" w:author="Burhan Hanif" w:date="2019-05-26T07:09:00Z">
        <w:r w:rsidR="00036B97">
          <w:rPr>
            <w:rFonts w:ascii="Times New Roman" w:hAnsi="Times New Roman" w:cs="Times New Roman"/>
            <w:sz w:val="24"/>
            <w:szCs w:val="24"/>
          </w:rPr>
          <w:t xml:space="preserve">of sample will validate our model. </w:t>
        </w:r>
      </w:ins>
      <w:ins w:id="124" w:author="Burhan Hanif" w:date="2019-05-26T07:07:00Z">
        <w:r w:rsidR="00036B97">
          <w:rPr>
            <w:rFonts w:ascii="Times New Roman" w:hAnsi="Times New Roman" w:cs="Times New Roman"/>
            <w:sz w:val="24"/>
            <w:szCs w:val="24"/>
          </w:rPr>
          <w:t xml:space="preserve"> </w:t>
        </w:r>
      </w:ins>
      <w:ins w:id="125" w:author="Burhan Hanif" w:date="2019-05-26T07:01:00Z">
        <w:r>
          <w:rPr>
            <w:rFonts w:ascii="Times New Roman" w:hAnsi="Times New Roman" w:cs="Times New Roman"/>
            <w:sz w:val="24"/>
            <w:szCs w:val="24"/>
          </w:rPr>
          <w:t xml:space="preserve"> </w:t>
        </w:r>
      </w:ins>
      <w:ins w:id="126" w:author="Burhan Hanif" w:date="2019-05-26T06:59:00Z">
        <w:r>
          <w:rPr>
            <w:rFonts w:ascii="Times New Roman" w:hAnsi="Times New Roman" w:cs="Times New Roman"/>
            <w:sz w:val="24"/>
            <w:szCs w:val="24"/>
          </w:rPr>
          <w:t xml:space="preserve"> </w:t>
        </w:r>
      </w:ins>
    </w:p>
    <w:p w14:paraId="727CE02D" w14:textId="0197F123" w:rsidR="00F47E3C" w:rsidRDefault="00F8546F" w:rsidP="00097144">
      <w:pPr>
        <w:spacing w:line="480" w:lineRule="auto"/>
        <w:rPr>
          <w:ins w:id="127" w:author="Burhan Hanif" w:date="2019-05-25T21:43:00Z"/>
          <w:rFonts w:ascii="Times New Roman" w:hAnsi="Times New Roman" w:cs="Times New Roman"/>
          <w:sz w:val="24"/>
          <w:szCs w:val="24"/>
        </w:rPr>
      </w:pPr>
      <w:ins w:id="128" w:author="Burhan Hanif" w:date="2019-05-25T21:23:00Z">
        <w:r>
          <w:rPr>
            <w:rFonts w:ascii="Times New Roman" w:hAnsi="Times New Roman" w:cs="Times New Roman"/>
            <w:sz w:val="24"/>
            <w:szCs w:val="24"/>
          </w:rPr>
          <w:t xml:space="preserve"> </w:t>
        </w:r>
      </w:ins>
      <w:ins w:id="129" w:author="Burhan Hanif" w:date="2019-05-25T21:22:00Z">
        <w:r>
          <w:rPr>
            <w:rFonts w:ascii="Times New Roman" w:hAnsi="Times New Roman" w:cs="Times New Roman"/>
            <w:sz w:val="24"/>
            <w:szCs w:val="24"/>
          </w:rPr>
          <w:t xml:space="preserve"> </w:t>
        </w:r>
      </w:ins>
    </w:p>
    <w:p w14:paraId="52754B56" w14:textId="7A8A7204" w:rsidR="00097144" w:rsidRDefault="00097144">
      <w:pPr>
        <w:spacing w:line="480" w:lineRule="auto"/>
        <w:rPr>
          <w:rFonts w:ascii="Times New Roman" w:hAnsi="Times New Roman" w:cs="Times New Roman"/>
          <w:sz w:val="24"/>
          <w:szCs w:val="24"/>
        </w:rPr>
        <w:pPrChange w:id="130" w:author="Burhan Hanif" w:date="2019-05-25T21:43:00Z">
          <w:pPr>
            <w:spacing w:line="480" w:lineRule="auto"/>
            <w:ind w:firstLine="720"/>
          </w:pPr>
        </w:pPrChange>
      </w:pPr>
      <w:ins w:id="131" w:author="Burhan Hanif" w:date="2019-05-25T21:44:00Z">
        <w:r>
          <w:rPr>
            <w:rFonts w:ascii="Times New Roman" w:hAnsi="Times New Roman" w:cs="Times New Roman"/>
            <w:sz w:val="24"/>
            <w:szCs w:val="24"/>
          </w:rPr>
          <w:tab/>
        </w:r>
      </w:ins>
      <w:ins w:id="132" w:author="Burhan Hanif" w:date="2019-05-25T21:45:00Z">
        <w:r>
          <w:rPr>
            <w:rFonts w:ascii="Times New Roman" w:hAnsi="Times New Roman" w:cs="Times New Roman"/>
            <w:sz w:val="24"/>
            <w:szCs w:val="24"/>
          </w:rPr>
          <w:t xml:space="preserve"> </w:t>
        </w:r>
      </w:ins>
    </w:p>
    <w:p w14:paraId="3BB1193B" w14:textId="77777777" w:rsidR="00F47E3C" w:rsidRDefault="00F47E3C" w:rsidP="00F47E3C">
      <w:pPr>
        <w:ind w:firstLine="720"/>
        <w:rPr>
          <w:rFonts w:ascii="Times New Roman" w:hAnsi="Times New Roman" w:cs="Times New Roman"/>
          <w:sz w:val="24"/>
          <w:szCs w:val="24"/>
        </w:rPr>
      </w:pPr>
    </w:p>
    <w:p w14:paraId="1421C214" w14:textId="77777777" w:rsidR="00467941" w:rsidRDefault="00467941" w:rsidP="00F47E3C">
      <w:pPr>
        <w:ind w:firstLine="720"/>
        <w:rPr>
          <w:rFonts w:ascii="Times New Roman" w:hAnsi="Times New Roman" w:cs="Times New Roman"/>
          <w:sz w:val="24"/>
          <w:szCs w:val="24"/>
        </w:rPr>
      </w:pPr>
      <w:r>
        <w:rPr>
          <w:rFonts w:ascii="Times New Roman" w:hAnsi="Times New Roman" w:cs="Times New Roman"/>
          <w:sz w:val="24"/>
          <w:szCs w:val="24"/>
        </w:rPr>
        <w:t xml:space="preserve"> </w:t>
      </w:r>
    </w:p>
    <w:p w14:paraId="6E1F4457" w14:textId="77777777" w:rsidR="00155B46" w:rsidRDefault="00155B46" w:rsidP="00F61FCE">
      <w:pPr>
        <w:ind w:firstLine="720"/>
        <w:rPr>
          <w:rFonts w:ascii="Times New Roman" w:hAnsi="Times New Roman" w:cs="Times New Roman"/>
          <w:sz w:val="24"/>
          <w:szCs w:val="24"/>
        </w:rPr>
      </w:pPr>
    </w:p>
    <w:p w14:paraId="408DBDF5" w14:textId="77777777" w:rsidR="00155B46" w:rsidRDefault="00155B46" w:rsidP="00F61FCE">
      <w:pPr>
        <w:ind w:firstLine="720"/>
        <w:rPr>
          <w:rFonts w:ascii="Times New Roman" w:hAnsi="Times New Roman" w:cs="Times New Roman"/>
          <w:sz w:val="24"/>
          <w:szCs w:val="24"/>
        </w:rPr>
      </w:pPr>
    </w:p>
    <w:p w14:paraId="18BD3FB1" w14:textId="77777777" w:rsidR="00155B46" w:rsidRDefault="00155B46" w:rsidP="00F61FCE">
      <w:pPr>
        <w:ind w:firstLine="720"/>
        <w:rPr>
          <w:rFonts w:ascii="Times New Roman" w:hAnsi="Times New Roman" w:cs="Times New Roman"/>
          <w:sz w:val="24"/>
          <w:szCs w:val="24"/>
        </w:rPr>
      </w:pPr>
    </w:p>
    <w:p w14:paraId="309FBB0D" w14:textId="7AD7B424" w:rsidR="00155B46" w:rsidRPr="004D4462" w:rsidRDefault="0085499B" w:rsidP="0085499B">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1632208120"/>
        <w:docPartObj>
          <w:docPartGallery w:val="Bibliographies"/>
          <w:docPartUnique/>
        </w:docPartObj>
      </w:sdtPr>
      <w:sdtEndPr/>
      <w:sdtContent>
        <w:p w14:paraId="6FB7B2F0" w14:textId="77777777" w:rsidR="00155B46" w:rsidRPr="0085499B" w:rsidRDefault="00155B46" w:rsidP="0085499B">
          <w:pPr>
            <w:pStyle w:val="Heading1"/>
            <w:jc w:val="center"/>
            <w:rPr>
              <w:color w:val="auto"/>
              <w:u w:val="single"/>
            </w:rPr>
          </w:pPr>
          <w:r w:rsidRPr="0085499B">
            <w:rPr>
              <w:color w:val="auto"/>
              <w:u w:val="single"/>
            </w:rPr>
            <w:t>Bibliography</w:t>
          </w:r>
        </w:p>
        <w:sdt>
          <w:sdtPr>
            <w:id w:val="-681114500"/>
            <w:bibliography/>
          </w:sdtPr>
          <w:sdtEndPr/>
          <w:sdtContent>
            <w:p w14:paraId="0B0767F9" w14:textId="77777777" w:rsidR="0085499B" w:rsidRDefault="0085499B" w:rsidP="00155B46">
              <w:pPr>
                <w:pStyle w:val="Bibliography"/>
                <w:ind w:left="720" w:hanging="720"/>
              </w:pPr>
            </w:p>
            <w:p w14:paraId="75588CA2" w14:textId="7BE7E9F5" w:rsidR="00155B46" w:rsidRDefault="00155B46" w:rsidP="00155B46">
              <w:pPr>
                <w:pStyle w:val="Bibliography"/>
                <w:ind w:left="720" w:hanging="720"/>
                <w:rPr>
                  <w:noProof/>
                  <w:sz w:val="24"/>
                  <w:szCs w:val="24"/>
                </w:rPr>
              </w:pPr>
              <w:r>
                <w:fldChar w:fldCharType="begin"/>
              </w:r>
              <w:r>
                <w:instrText xml:space="preserve"> BIBLIOGRAPHY </w:instrText>
              </w:r>
              <w:r>
                <w:fldChar w:fldCharType="separate"/>
              </w:r>
              <w:r>
                <w:rPr>
                  <w:noProof/>
                </w:rPr>
                <w:t xml:space="preserve">Finlay, Steven. </w:t>
              </w:r>
              <w:r>
                <w:rPr>
                  <w:i/>
                  <w:iCs/>
                  <w:noProof/>
                </w:rPr>
                <w:t>Predictive analytics, data mining and big data: myths, misconceptions and methods</w:t>
              </w:r>
              <w:r>
                <w:rPr>
                  <w:noProof/>
                </w:rPr>
                <w:t>. Palgrave Macmillan, 2014.</w:t>
              </w:r>
            </w:p>
            <w:p w14:paraId="61180EF9" w14:textId="77777777" w:rsidR="00155B46" w:rsidRDefault="00155B46" w:rsidP="00155B46">
              <w:r>
                <w:rPr>
                  <w:b/>
                  <w:bCs/>
                  <w:noProof/>
                </w:rPr>
                <w:fldChar w:fldCharType="end"/>
              </w:r>
            </w:p>
          </w:sdtContent>
        </w:sdt>
      </w:sdtContent>
    </w:sdt>
    <w:p w14:paraId="7303447D" w14:textId="77777777" w:rsidR="00FF5DED" w:rsidRPr="004D4462" w:rsidRDefault="00FF5DED" w:rsidP="00F61FCE">
      <w:pPr>
        <w:ind w:firstLine="720"/>
        <w:rPr>
          <w:rFonts w:ascii="Times New Roman" w:hAnsi="Times New Roman" w:cs="Times New Roman"/>
          <w:sz w:val="24"/>
          <w:szCs w:val="24"/>
        </w:rPr>
      </w:pPr>
    </w:p>
    <w:sectPr w:rsidR="00FF5DED" w:rsidRPr="004D446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2D4AB" w14:textId="77777777" w:rsidR="00293866" w:rsidRDefault="00293866" w:rsidP="00B804EB">
      <w:pPr>
        <w:spacing w:after="0" w:line="240" w:lineRule="auto"/>
      </w:pPr>
      <w:r>
        <w:separator/>
      </w:r>
    </w:p>
  </w:endnote>
  <w:endnote w:type="continuationSeparator" w:id="0">
    <w:p w14:paraId="57E1BAC1" w14:textId="77777777" w:rsidR="00293866" w:rsidRDefault="00293866" w:rsidP="00B80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33" w:author="Burhan Hanif" w:date="2019-05-26T07:11:00Z"/>
  <w:sdt>
    <w:sdtPr>
      <w:id w:val="1297182468"/>
      <w:docPartObj>
        <w:docPartGallery w:val="Page Numbers (Bottom of Page)"/>
        <w:docPartUnique/>
      </w:docPartObj>
    </w:sdtPr>
    <w:sdtEndPr>
      <w:rPr>
        <w:noProof/>
      </w:rPr>
    </w:sdtEndPr>
    <w:sdtContent>
      <w:customXmlInsRangeEnd w:id="133"/>
      <w:p w14:paraId="4B6650D9" w14:textId="22343715" w:rsidR="00B804EB" w:rsidRDefault="00B804EB">
        <w:pPr>
          <w:pStyle w:val="Footer"/>
          <w:jc w:val="center"/>
          <w:rPr>
            <w:ins w:id="134" w:author="Burhan Hanif" w:date="2019-05-26T07:11:00Z"/>
          </w:rPr>
        </w:pPr>
        <w:ins w:id="135" w:author="Burhan Hanif" w:date="2019-05-26T07:11:00Z">
          <w:r>
            <w:fldChar w:fldCharType="begin"/>
          </w:r>
          <w:r>
            <w:instrText xml:space="preserve"> PAGE   \* MERGEFORMAT </w:instrText>
          </w:r>
          <w:r>
            <w:fldChar w:fldCharType="separate"/>
          </w:r>
          <w:r>
            <w:rPr>
              <w:noProof/>
            </w:rPr>
            <w:t>2</w:t>
          </w:r>
          <w:r>
            <w:rPr>
              <w:noProof/>
            </w:rPr>
            <w:fldChar w:fldCharType="end"/>
          </w:r>
        </w:ins>
      </w:p>
      <w:customXmlInsRangeStart w:id="136" w:author="Burhan Hanif" w:date="2019-05-26T07:11:00Z"/>
    </w:sdtContent>
  </w:sdt>
  <w:customXmlInsRangeEnd w:id="136"/>
  <w:p w14:paraId="2E03186F" w14:textId="77777777" w:rsidR="00B804EB" w:rsidRDefault="00B804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80B97" w14:textId="77777777" w:rsidR="00293866" w:rsidRDefault="00293866" w:rsidP="00B804EB">
      <w:pPr>
        <w:spacing w:after="0" w:line="240" w:lineRule="auto"/>
      </w:pPr>
      <w:r>
        <w:separator/>
      </w:r>
    </w:p>
  </w:footnote>
  <w:footnote w:type="continuationSeparator" w:id="0">
    <w:p w14:paraId="73DF2DE7" w14:textId="77777777" w:rsidR="00293866" w:rsidRDefault="00293866" w:rsidP="00B804E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rhan Hanif">
    <w15:presenceInfo w15:providerId="Windows Live" w15:userId="8238d79a8850f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46B"/>
    <w:rsid w:val="0001756B"/>
    <w:rsid w:val="00020C54"/>
    <w:rsid w:val="00022D34"/>
    <w:rsid w:val="00036B97"/>
    <w:rsid w:val="00066B09"/>
    <w:rsid w:val="00070359"/>
    <w:rsid w:val="00097144"/>
    <w:rsid w:val="000A6D66"/>
    <w:rsid w:val="000B16F3"/>
    <w:rsid w:val="000B6067"/>
    <w:rsid w:val="000C76D9"/>
    <w:rsid w:val="000F5241"/>
    <w:rsid w:val="001010EF"/>
    <w:rsid w:val="00105866"/>
    <w:rsid w:val="00116846"/>
    <w:rsid w:val="00155B46"/>
    <w:rsid w:val="0016556D"/>
    <w:rsid w:val="00175CC9"/>
    <w:rsid w:val="001779D9"/>
    <w:rsid w:val="0019290E"/>
    <w:rsid w:val="00193EEF"/>
    <w:rsid w:val="001D2AEA"/>
    <w:rsid w:val="001E6DD4"/>
    <w:rsid w:val="002018D0"/>
    <w:rsid w:val="00212DEA"/>
    <w:rsid w:val="0021594D"/>
    <w:rsid w:val="00227C70"/>
    <w:rsid w:val="00230792"/>
    <w:rsid w:val="00236E67"/>
    <w:rsid w:val="002573DE"/>
    <w:rsid w:val="002643A8"/>
    <w:rsid w:val="00273A12"/>
    <w:rsid w:val="0027441B"/>
    <w:rsid w:val="00293866"/>
    <w:rsid w:val="002A624D"/>
    <w:rsid w:val="002A644B"/>
    <w:rsid w:val="002A70FE"/>
    <w:rsid w:val="002B32D7"/>
    <w:rsid w:val="002C1FB4"/>
    <w:rsid w:val="002C7CB7"/>
    <w:rsid w:val="002E3FD3"/>
    <w:rsid w:val="002E5E7F"/>
    <w:rsid w:val="00315099"/>
    <w:rsid w:val="003237D3"/>
    <w:rsid w:val="00324D77"/>
    <w:rsid w:val="00325E9F"/>
    <w:rsid w:val="003316BE"/>
    <w:rsid w:val="003664C2"/>
    <w:rsid w:val="0037645B"/>
    <w:rsid w:val="00384D55"/>
    <w:rsid w:val="003A3765"/>
    <w:rsid w:val="003F2A97"/>
    <w:rsid w:val="00410FF7"/>
    <w:rsid w:val="00417894"/>
    <w:rsid w:val="004233EF"/>
    <w:rsid w:val="00442457"/>
    <w:rsid w:val="004442F5"/>
    <w:rsid w:val="004474FD"/>
    <w:rsid w:val="0045488F"/>
    <w:rsid w:val="00457682"/>
    <w:rsid w:val="00465667"/>
    <w:rsid w:val="00467941"/>
    <w:rsid w:val="00474754"/>
    <w:rsid w:val="0049712E"/>
    <w:rsid w:val="004A434C"/>
    <w:rsid w:val="004D4462"/>
    <w:rsid w:val="004F5122"/>
    <w:rsid w:val="004F5D5D"/>
    <w:rsid w:val="004F68A6"/>
    <w:rsid w:val="00503146"/>
    <w:rsid w:val="00553EC4"/>
    <w:rsid w:val="005545DD"/>
    <w:rsid w:val="005577AB"/>
    <w:rsid w:val="00572805"/>
    <w:rsid w:val="0057480C"/>
    <w:rsid w:val="005872C3"/>
    <w:rsid w:val="005B3E9D"/>
    <w:rsid w:val="005C6F5C"/>
    <w:rsid w:val="006214B2"/>
    <w:rsid w:val="006317EE"/>
    <w:rsid w:val="006321E7"/>
    <w:rsid w:val="00637A53"/>
    <w:rsid w:val="00640723"/>
    <w:rsid w:val="00697E74"/>
    <w:rsid w:val="006B2C42"/>
    <w:rsid w:val="006C7189"/>
    <w:rsid w:val="006D02F8"/>
    <w:rsid w:val="00705112"/>
    <w:rsid w:val="007154DB"/>
    <w:rsid w:val="00760E66"/>
    <w:rsid w:val="007938A7"/>
    <w:rsid w:val="007A3E8E"/>
    <w:rsid w:val="007E6F8C"/>
    <w:rsid w:val="007E7F4C"/>
    <w:rsid w:val="007F18A8"/>
    <w:rsid w:val="00825174"/>
    <w:rsid w:val="00833356"/>
    <w:rsid w:val="00834F15"/>
    <w:rsid w:val="008351AF"/>
    <w:rsid w:val="0085499B"/>
    <w:rsid w:val="00865A56"/>
    <w:rsid w:val="00876BBB"/>
    <w:rsid w:val="008A61E5"/>
    <w:rsid w:val="008D261B"/>
    <w:rsid w:val="008D7D86"/>
    <w:rsid w:val="00902748"/>
    <w:rsid w:val="0090421E"/>
    <w:rsid w:val="00935D8B"/>
    <w:rsid w:val="00955A88"/>
    <w:rsid w:val="00956513"/>
    <w:rsid w:val="00966E1C"/>
    <w:rsid w:val="00991A53"/>
    <w:rsid w:val="009B7F25"/>
    <w:rsid w:val="009C6443"/>
    <w:rsid w:val="009D23A9"/>
    <w:rsid w:val="009F7649"/>
    <w:rsid w:val="00A116EE"/>
    <w:rsid w:val="00A37F5A"/>
    <w:rsid w:val="00A53A5A"/>
    <w:rsid w:val="00A71D71"/>
    <w:rsid w:val="00A9230B"/>
    <w:rsid w:val="00A955CD"/>
    <w:rsid w:val="00B00D62"/>
    <w:rsid w:val="00B02D49"/>
    <w:rsid w:val="00B10E3D"/>
    <w:rsid w:val="00B30E9A"/>
    <w:rsid w:val="00B7197C"/>
    <w:rsid w:val="00B804EB"/>
    <w:rsid w:val="00BC3F00"/>
    <w:rsid w:val="00BC607D"/>
    <w:rsid w:val="00BD7FB0"/>
    <w:rsid w:val="00BF2A89"/>
    <w:rsid w:val="00C06200"/>
    <w:rsid w:val="00C11808"/>
    <w:rsid w:val="00C21E87"/>
    <w:rsid w:val="00C2791D"/>
    <w:rsid w:val="00C51D3E"/>
    <w:rsid w:val="00C61619"/>
    <w:rsid w:val="00C6684A"/>
    <w:rsid w:val="00C76F84"/>
    <w:rsid w:val="00C8212C"/>
    <w:rsid w:val="00CA607A"/>
    <w:rsid w:val="00CC0AF4"/>
    <w:rsid w:val="00CC2156"/>
    <w:rsid w:val="00CD1B15"/>
    <w:rsid w:val="00CE5DB6"/>
    <w:rsid w:val="00D051BE"/>
    <w:rsid w:val="00D05885"/>
    <w:rsid w:val="00D12AEA"/>
    <w:rsid w:val="00D529FA"/>
    <w:rsid w:val="00D914A1"/>
    <w:rsid w:val="00D9408C"/>
    <w:rsid w:val="00DC3993"/>
    <w:rsid w:val="00DD73F9"/>
    <w:rsid w:val="00E22446"/>
    <w:rsid w:val="00E24557"/>
    <w:rsid w:val="00E30ABE"/>
    <w:rsid w:val="00E31FDD"/>
    <w:rsid w:val="00E34953"/>
    <w:rsid w:val="00E377F0"/>
    <w:rsid w:val="00E453D7"/>
    <w:rsid w:val="00E616EF"/>
    <w:rsid w:val="00E6230C"/>
    <w:rsid w:val="00EA4B94"/>
    <w:rsid w:val="00EA7776"/>
    <w:rsid w:val="00EA7BE5"/>
    <w:rsid w:val="00EE565B"/>
    <w:rsid w:val="00EF4885"/>
    <w:rsid w:val="00F0138F"/>
    <w:rsid w:val="00F11BAE"/>
    <w:rsid w:val="00F173FC"/>
    <w:rsid w:val="00F2146B"/>
    <w:rsid w:val="00F338A3"/>
    <w:rsid w:val="00F339E2"/>
    <w:rsid w:val="00F42527"/>
    <w:rsid w:val="00F47E3C"/>
    <w:rsid w:val="00F511F5"/>
    <w:rsid w:val="00F60AA9"/>
    <w:rsid w:val="00F61FCE"/>
    <w:rsid w:val="00F65819"/>
    <w:rsid w:val="00F67805"/>
    <w:rsid w:val="00F808B8"/>
    <w:rsid w:val="00F836DC"/>
    <w:rsid w:val="00F8546F"/>
    <w:rsid w:val="00F9667C"/>
    <w:rsid w:val="00FC57BE"/>
    <w:rsid w:val="00FD7191"/>
    <w:rsid w:val="00FF5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30E7"/>
  <w15:chartTrackingRefBased/>
  <w15:docId w15:val="{9A6C97C6-304E-4C13-A734-EB2C556A9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B4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55B46"/>
  </w:style>
  <w:style w:type="paragraph" w:styleId="BalloonText">
    <w:name w:val="Balloon Text"/>
    <w:basedOn w:val="Normal"/>
    <w:link w:val="BalloonTextChar"/>
    <w:uiPriority w:val="99"/>
    <w:semiHidden/>
    <w:unhideWhenUsed/>
    <w:rsid w:val="000971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144"/>
    <w:rPr>
      <w:rFonts w:ascii="Segoe UI" w:hAnsi="Segoe UI" w:cs="Segoe UI"/>
      <w:sz w:val="18"/>
      <w:szCs w:val="18"/>
    </w:rPr>
  </w:style>
  <w:style w:type="paragraph" w:styleId="Header">
    <w:name w:val="header"/>
    <w:basedOn w:val="Normal"/>
    <w:link w:val="HeaderChar"/>
    <w:uiPriority w:val="99"/>
    <w:unhideWhenUsed/>
    <w:rsid w:val="00B80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4EB"/>
  </w:style>
  <w:style w:type="paragraph" w:styleId="Footer">
    <w:name w:val="footer"/>
    <w:basedOn w:val="Normal"/>
    <w:link w:val="FooterChar"/>
    <w:uiPriority w:val="99"/>
    <w:unhideWhenUsed/>
    <w:rsid w:val="00B80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3385">
      <w:bodyDiv w:val="1"/>
      <w:marLeft w:val="0"/>
      <w:marRight w:val="0"/>
      <w:marTop w:val="0"/>
      <w:marBottom w:val="0"/>
      <w:divBdr>
        <w:top w:val="none" w:sz="0" w:space="0" w:color="auto"/>
        <w:left w:val="none" w:sz="0" w:space="0" w:color="auto"/>
        <w:bottom w:val="none" w:sz="0" w:space="0" w:color="auto"/>
        <w:right w:val="none" w:sz="0" w:space="0" w:color="auto"/>
      </w:divBdr>
    </w:div>
    <w:div w:id="76928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Ste14</b:Tag>
    <b:SourceType>Book</b:SourceType>
    <b:Guid>{E97AF91C-735D-4D37-8A6D-45BFC2346114}</b:Guid>
    <b:Author>
      <b:Author>
        <b:NameList>
          <b:Person>
            <b:Last>Finlay</b:Last>
            <b:First>Steven</b:First>
          </b:Person>
        </b:NameList>
      </b:Author>
    </b:Author>
    <b:Title>Predictive analytics, data mining and big data: myths, misconceptions and methods</b:Title>
    <b:Year>2014</b:Year>
    <b:Publisher>Palgrave Macmillan</b:Publisher>
    <b:RefOrder>1</b:RefOrder>
  </b:Source>
</b:Sources>
</file>

<file path=customXml/itemProps1.xml><?xml version="1.0" encoding="utf-8"?>
<ds:datastoreItem xmlns:ds="http://schemas.openxmlformats.org/officeDocument/2006/customXml" ds:itemID="{F1B1DC59-4896-4AF9-ACDA-F541FA115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2869</Words>
  <Characters>16359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Burhan Hanif</dc:creator>
  <cp:keywords/>
  <dc:description/>
  <cp:lastModifiedBy>Burhan Hanif</cp:lastModifiedBy>
  <cp:revision>5</cp:revision>
  <cp:lastPrinted>2019-05-02T19:57:00Z</cp:lastPrinted>
  <dcterms:created xsi:type="dcterms:W3CDTF">2019-05-26T11:10:00Z</dcterms:created>
  <dcterms:modified xsi:type="dcterms:W3CDTF">2019-05-26T11:12:00Z</dcterms:modified>
</cp:coreProperties>
</file>